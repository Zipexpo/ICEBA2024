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463A5" w14:textId="0F621BC7" w:rsidR="00E30792" w:rsidRPr="00CF6067" w:rsidRDefault="00362416" w:rsidP="001D6F9E">
      <w:pPr>
        <w:spacing w:after="0" w:line="240" w:lineRule="auto"/>
        <w:jc w:val="center"/>
        <w:rPr>
          <w:rFonts w:ascii="Times New Roman" w:eastAsia="Times New Roman" w:hAnsi="Times New Roman" w:cs="Times New Roman"/>
          <w:b/>
          <w:bCs/>
          <w:color w:val="0070C0"/>
          <w:sz w:val="32"/>
          <w:szCs w:val="32"/>
        </w:rPr>
      </w:pPr>
      <w:bookmarkStart w:id="0" w:name="_Hlk116512172"/>
      <w:r w:rsidRPr="00CF6067">
        <w:rPr>
          <w:rFonts w:ascii="Times New Roman" w:eastAsia="Times New Roman" w:hAnsi="Times New Roman" w:cs="Times New Roman"/>
          <w:b/>
          <w:bCs/>
          <w:color w:val="0070C0"/>
          <w:sz w:val="32"/>
          <w:szCs w:val="32"/>
        </w:rPr>
        <w:t>1</w:t>
      </w:r>
      <w:r w:rsidRPr="00CF6067">
        <w:rPr>
          <w:rFonts w:ascii="Times New Roman" w:eastAsia="Times New Roman" w:hAnsi="Times New Roman" w:cs="Times New Roman"/>
          <w:b/>
          <w:bCs/>
          <w:color w:val="0070C0"/>
          <w:sz w:val="32"/>
          <w:szCs w:val="32"/>
          <w:vertAlign w:val="superscript"/>
        </w:rPr>
        <w:t>st</w:t>
      </w:r>
      <w:r w:rsidRPr="00CF6067">
        <w:rPr>
          <w:rFonts w:ascii="Times New Roman" w:eastAsia="Times New Roman" w:hAnsi="Times New Roman" w:cs="Times New Roman"/>
          <w:b/>
          <w:bCs/>
          <w:color w:val="0070C0"/>
          <w:sz w:val="32"/>
          <w:szCs w:val="32"/>
        </w:rPr>
        <w:t xml:space="preserve"> </w:t>
      </w:r>
      <w:del w:id="1" w:author="nguyen ngan" w:date="2024-04-15T16:50:00Z">
        <w:r w:rsidRPr="00CF6067" w:rsidDel="009F0D50">
          <w:rPr>
            <w:rFonts w:ascii="Times New Roman" w:eastAsia="Times New Roman" w:hAnsi="Times New Roman" w:cs="Times New Roman"/>
            <w:b/>
            <w:bCs/>
            <w:color w:val="0070C0"/>
            <w:sz w:val="32"/>
            <w:szCs w:val="32"/>
          </w:rPr>
          <w:delText>Annoucemen</w:delText>
        </w:r>
        <w:r w:rsidR="0092463B" w:rsidRPr="00CF6067" w:rsidDel="009F0D50">
          <w:rPr>
            <w:rFonts w:ascii="Times New Roman" w:eastAsia="Times New Roman" w:hAnsi="Times New Roman" w:cs="Times New Roman"/>
            <w:b/>
            <w:bCs/>
            <w:color w:val="0070C0"/>
            <w:sz w:val="32"/>
            <w:szCs w:val="32"/>
          </w:rPr>
          <w:delText>t</w:delText>
        </w:r>
      </w:del>
      <w:ins w:id="2" w:author="nguyen ngan" w:date="2024-04-15T16:50:00Z">
        <w:r w:rsidR="009F0D50">
          <w:rPr>
            <w:rFonts w:ascii="Times New Roman" w:eastAsia="Times New Roman" w:hAnsi="Times New Roman" w:cs="Times New Roman"/>
            <w:b/>
            <w:bCs/>
            <w:color w:val="0070C0"/>
            <w:sz w:val="32"/>
            <w:szCs w:val="32"/>
          </w:rPr>
          <w:t>Announcement</w:t>
        </w:r>
      </w:ins>
    </w:p>
    <w:p w14:paraId="5E11741C" w14:textId="503DFD93" w:rsidR="004A080D" w:rsidRPr="00357901" w:rsidRDefault="004A080D" w:rsidP="00172489">
      <w:pPr>
        <w:spacing w:after="0" w:line="240" w:lineRule="auto"/>
        <w:jc w:val="center"/>
        <w:rPr>
          <w:rFonts w:ascii="Times New Roman" w:eastAsia="Times New Roman" w:hAnsi="Times New Roman" w:cs="Times New Roman"/>
          <w:color w:val="FF0000"/>
          <w:sz w:val="32"/>
          <w:szCs w:val="32"/>
        </w:rPr>
      </w:pPr>
      <w:r w:rsidRPr="00357901">
        <w:rPr>
          <w:rFonts w:ascii="Times New Roman" w:eastAsia="Times New Roman" w:hAnsi="Times New Roman" w:cs="Times New Roman"/>
          <w:color w:val="FF0000"/>
          <w:sz w:val="32"/>
          <w:szCs w:val="32"/>
        </w:rPr>
        <w:t>The</w:t>
      </w:r>
      <w:r w:rsidR="003419E0" w:rsidRPr="00357901">
        <w:rPr>
          <w:rFonts w:ascii="Times New Roman" w:eastAsia="Times New Roman" w:hAnsi="Times New Roman" w:cs="Times New Roman"/>
          <w:color w:val="FF0000"/>
          <w:sz w:val="32"/>
          <w:szCs w:val="32"/>
        </w:rPr>
        <w:t xml:space="preserve"> </w:t>
      </w:r>
      <w:r w:rsidR="004D00DA" w:rsidRPr="00357901">
        <w:rPr>
          <w:rFonts w:ascii="Times New Roman" w:eastAsia="Times New Roman" w:hAnsi="Times New Roman" w:cs="Times New Roman"/>
          <w:color w:val="FF0000"/>
          <w:sz w:val="32"/>
          <w:szCs w:val="32"/>
        </w:rPr>
        <w:t>5</w:t>
      </w:r>
      <w:del w:id="3" w:author="nguyen ngan" w:date="2024-04-15T16:50:00Z">
        <w:r w:rsidR="003419E0" w:rsidRPr="00357901" w:rsidDel="009F0D50">
          <w:rPr>
            <w:rFonts w:ascii="Times New Roman" w:eastAsia="Times New Roman" w:hAnsi="Times New Roman" w:cs="Times New Roman"/>
            <w:color w:val="FF0000"/>
            <w:sz w:val="32"/>
            <w:szCs w:val="32"/>
            <w:vertAlign w:val="superscript"/>
          </w:rPr>
          <w:delText>th</w:delText>
        </w:r>
        <w:r w:rsidR="003419E0" w:rsidRPr="00357901" w:rsidDel="009F0D50">
          <w:rPr>
            <w:rFonts w:ascii="Times New Roman" w:eastAsia="Times New Roman" w:hAnsi="Times New Roman" w:cs="Times New Roman"/>
            <w:color w:val="FF0000"/>
            <w:sz w:val="32"/>
            <w:szCs w:val="32"/>
          </w:rPr>
          <w:delText xml:space="preserve"> </w:delText>
        </w:r>
        <w:r w:rsidR="008F113B" w:rsidRPr="00357901" w:rsidDel="009F0D50">
          <w:rPr>
            <w:rFonts w:ascii="Times New Roman" w:eastAsia="Times New Roman" w:hAnsi="Times New Roman" w:cs="Times New Roman"/>
            <w:color w:val="FF0000"/>
            <w:sz w:val="32"/>
            <w:szCs w:val="32"/>
          </w:rPr>
          <w:delText xml:space="preserve"> </w:delText>
        </w:r>
        <w:r w:rsidRPr="00B678F0" w:rsidDel="009F0D50">
          <w:rPr>
            <w:rFonts w:ascii="Times New Roman" w:eastAsia="Times New Roman" w:hAnsi="Times New Roman" w:cs="Times New Roman"/>
            <w:color w:val="000000" w:themeColor="text1"/>
            <w:sz w:val="32"/>
            <w:szCs w:val="32"/>
          </w:rPr>
          <w:delText>International</w:delText>
        </w:r>
      </w:del>
      <w:ins w:id="4" w:author="nguyen ngan" w:date="2024-04-15T16:50:00Z">
        <w:r w:rsidR="009F0D50" w:rsidRPr="00357901">
          <w:rPr>
            <w:rFonts w:ascii="Times New Roman" w:eastAsia="Times New Roman" w:hAnsi="Times New Roman" w:cs="Times New Roman"/>
            <w:color w:val="FF0000"/>
            <w:sz w:val="32"/>
            <w:szCs w:val="32"/>
            <w:vertAlign w:val="superscript"/>
          </w:rPr>
          <w:t>th</w:t>
        </w:r>
        <w:r w:rsidR="009F0D50" w:rsidRPr="00357901">
          <w:rPr>
            <w:rFonts w:ascii="Times New Roman" w:eastAsia="Times New Roman" w:hAnsi="Times New Roman" w:cs="Times New Roman"/>
            <w:color w:val="FF0000"/>
            <w:sz w:val="32"/>
            <w:szCs w:val="32"/>
          </w:rPr>
          <w:t xml:space="preserve"> International</w:t>
        </w:r>
      </w:ins>
      <w:r w:rsidRPr="00B678F0">
        <w:rPr>
          <w:rFonts w:ascii="Times New Roman" w:eastAsia="Times New Roman" w:hAnsi="Times New Roman" w:cs="Times New Roman"/>
          <w:color w:val="000000" w:themeColor="text1"/>
          <w:sz w:val="32"/>
          <w:szCs w:val="32"/>
        </w:rPr>
        <w:t xml:space="preserve"> </w:t>
      </w:r>
      <w:r w:rsidR="003419E0" w:rsidRPr="00B678F0">
        <w:rPr>
          <w:rFonts w:ascii="Times New Roman" w:eastAsia="Times New Roman" w:hAnsi="Times New Roman" w:cs="Times New Roman"/>
          <w:color w:val="000000" w:themeColor="text1"/>
          <w:sz w:val="32"/>
          <w:szCs w:val="32"/>
        </w:rPr>
        <w:t>Conference</w:t>
      </w:r>
      <w:r w:rsidRPr="00B678F0">
        <w:rPr>
          <w:rFonts w:ascii="Times New Roman" w:eastAsia="Times New Roman" w:hAnsi="Times New Roman" w:cs="Times New Roman"/>
          <w:color w:val="000000" w:themeColor="text1"/>
          <w:sz w:val="32"/>
          <w:szCs w:val="32"/>
        </w:rPr>
        <w:t xml:space="preserve"> on </w:t>
      </w:r>
      <w:r w:rsidRPr="00357901">
        <w:rPr>
          <w:rFonts w:ascii="Times New Roman" w:eastAsia="Times New Roman" w:hAnsi="Times New Roman" w:cs="Times New Roman"/>
          <w:color w:val="FF0000"/>
          <w:sz w:val="32"/>
          <w:szCs w:val="32"/>
        </w:rPr>
        <w:t>Engineering</w:t>
      </w:r>
      <w:r w:rsidR="004D00DA">
        <w:rPr>
          <w:rFonts w:ascii="Times New Roman" w:eastAsia="Times New Roman" w:hAnsi="Times New Roman" w:cs="Times New Roman"/>
          <w:color w:val="000000" w:themeColor="text1"/>
          <w:sz w:val="32"/>
          <w:szCs w:val="32"/>
        </w:rPr>
        <w:t xml:space="preserve">, </w:t>
      </w:r>
      <w:r w:rsidRPr="00B678F0">
        <w:rPr>
          <w:rFonts w:ascii="Times New Roman" w:eastAsia="Times New Roman" w:hAnsi="Times New Roman" w:cs="Times New Roman"/>
          <w:color w:val="000000" w:themeColor="text1"/>
          <w:sz w:val="32"/>
          <w:szCs w:val="32"/>
        </w:rPr>
        <w:t>Physics,</w:t>
      </w:r>
      <w:r w:rsidR="00C735D6" w:rsidRPr="00B678F0">
        <w:rPr>
          <w:rFonts w:ascii="Times New Roman" w:eastAsia="Times New Roman" w:hAnsi="Times New Roman" w:cs="Times New Roman"/>
          <w:color w:val="000000" w:themeColor="text1"/>
          <w:sz w:val="32"/>
          <w:szCs w:val="32"/>
        </w:rPr>
        <w:t xml:space="preserve"> M</w:t>
      </w:r>
      <w:r w:rsidRPr="00B678F0">
        <w:rPr>
          <w:rFonts w:ascii="Times New Roman" w:eastAsia="Times New Roman" w:hAnsi="Times New Roman" w:cs="Times New Roman"/>
          <w:color w:val="000000" w:themeColor="text1"/>
          <w:sz w:val="32"/>
          <w:szCs w:val="32"/>
        </w:rPr>
        <w:t>EMS-</w:t>
      </w:r>
      <w:r w:rsidR="00C735D6" w:rsidRPr="00B678F0">
        <w:rPr>
          <w:rFonts w:ascii="Times New Roman" w:eastAsia="Times New Roman" w:hAnsi="Times New Roman" w:cs="Times New Roman"/>
          <w:color w:val="000000" w:themeColor="text1"/>
          <w:sz w:val="32"/>
          <w:szCs w:val="32"/>
        </w:rPr>
        <w:t>Bios</w:t>
      </w:r>
      <w:r w:rsidRPr="00B678F0">
        <w:rPr>
          <w:rFonts w:ascii="Times New Roman" w:eastAsia="Times New Roman" w:hAnsi="Times New Roman" w:cs="Times New Roman"/>
          <w:color w:val="000000" w:themeColor="text1"/>
          <w:sz w:val="32"/>
          <w:szCs w:val="32"/>
        </w:rPr>
        <w:t>ensors and Application</w:t>
      </w:r>
      <w:r w:rsidR="0085585B" w:rsidRPr="00B678F0">
        <w:rPr>
          <w:rFonts w:ascii="Times New Roman" w:eastAsia="Times New Roman" w:hAnsi="Times New Roman" w:cs="Times New Roman"/>
          <w:color w:val="000000" w:themeColor="text1"/>
          <w:sz w:val="32"/>
          <w:szCs w:val="32"/>
        </w:rPr>
        <w:t>s</w:t>
      </w:r>
      <w:del w:id="5" w:author="nguyen ngan" w:date="2024-04-15T16:57:00Z">
        <w:r w:rsidRPr="00B678F0" w:rsidDel="00670417">
          <w:rPr>
            <w:rFonts w:ascii="Times New Roman" w:eastAsia="Times New Roman" w:hAnsi="Times New Roman" w:cs="Times New Roman"/>
            <w:color w:val="000000" w:themeColor="text1"/>
            <w:sz w:val="32"/>
            <w:szCs w:val="32"/>
          </w:rPr>
          <w:delText xml:space="preserve"> </w:delText>
        </w:r>
      </w:del>
      <w:r w:rsidR="00E23431" w:rsidRPr="00B678F0">
        <w:rPr>
          <w:rFonts w:ascii="Times New Roman" w:eastAsia="Times New Roman" w:hAnsi="Times New Roman" w:cs="Times New Roman"/>
          <w:color w:val="000000" w:themeColor="text1"/>
          <w:sz w:val="32"/>
          <w:szCs w:val="32"/>
        </w:rPr>
        <w:t xml:space="preserve"> </w:t>
      </w:r>
      <w:r w:rsidRPr="00357901">
        <w:rPr>
          <w:rFonts w:ascii="Times New Roman" w:eastAsia="Times New Roman" w:hAnsi="Times New Roman" w:cs="Times New Roman"/>
          <w:color w:val="FF0000"/>
          <w:sz w:val="32"/>
          <w:szCs w:val="32"/>
        </w:rPr>
        <w:t>(I</w:t>
      </w:r>
      <w:r w:rsidR="003419E0" w:rsidRPr="00357901">
        <w:rPr>
          <w:rFonts w:ascii="Times New Roman" w:eastAsia="Times New Roman" w:hAnsi="Times New Roman" w:cs="Times New Roman"/>
          <w:color w:val="FF0000"/>
          <w:sz w:val="32"/>
          <w:szCs w:val="32"/>
        </w:rPr>
        <w:t>C</w:t>
      </w:r>
      <w:r w:rsidRPr="00357901">
        <w:rPr>
          <w:rFonts w:ascii="Times New Roman" w:eastAsia="Times New Roman" w:hAnsi="Times New Roman" w:cs="Times New Roman"/>
          <w:color w:val="FF0000"/>
          <w:sz w:val="32"/>
          <w:szCs w:val="32"/>
        </w:rPr>
        <w:t>E</w:t>
      </w:r>
      <w:r w:rsidR="00C735D6" w:rsidRPr="00357901">
        <w:rPr>
          <w:rFonts w:ascii="Times New Roman" w:eastAsia="Times New Roman" w:hAnsi="Times New Roman" w:cs="Times New Roman"/>
          <w:color w:val="FF0000"/>
          <w:sz w:val="32"/>
          <w:szCs w:val="32"/>
        </w:rPr>
        <w:t>B</w:t>
      </w:r>
      <w:r w:rsidRPr="00357901">
        <w:rPr>
          <w:rFonts w:ascii="Times New Roman" w:eastAsia="Times New Roman" w:hAnsi="Times New Roman" w:cs="Times New Roman"/>
          <w:color w:val="FF0000"/>
          <w:sz w:val="32"/>
          <w:szCs w:val="32"/>
        </w:rPr>
        <w:t>A202</w:t>
      </w:r>
      <w:r w:rsidR="004D00DA" w:rsidRPr="00357901">
        <w:rPr>
          <w:rFonts w:ascii="Times New Roman" w:eastAsia="Times New Roman" w:hAnsi="Times New Roman" w:cs="Times New Roman"/>
          <w:color w:val="FF0000"/>
          <w:sz w:val="32"/>
          <w:szCs w:val="32"/>
        </w:rPr>
        <w:t>4</w:t>
      </w:r>
      <w:r w:rsidRPr="00357901">
        <w:rPr>
          <w:rFonts w:ascii="Times New Roman" w:eastAsia="Times New Roman" w:hAnsi="Times New Roman" w:cs="Times New Roman"/>
          <w:color w:val="FF0000"/>
          <w:sz w:val="32"/>
          <w:szCs w:val="32"/>
        </w:rPr>
        <w:t>)</w:t>
      </w:r>
    </w:p>
    <w:p w14:paraId="3F2B3A93" w14:textId="77777777" w:rsidR="004D00DA" w:rsidRPr="00357901" w:rsidRDefault="004D00DA" w:rsidP="00172489">
      <w:pPr>
        <w:spacing w:after="0" w:line="240" w:lineRule="auto"/>
        <w:jc w:val="center"/>
        <w:rPr>
          <w:rFonts w:ascii="Times New Roman" w:hAnsi="Times New Roman" w:cs="Times New Roman"/>
          <w:i/>
          <w:iCs/>
          <w:color w:val="FF0000"/>
          <w:sz w:val="32"/>
          <w:szCs w:val="32"/>
        </w:rPr>
      </w:pPr>
      <w:r w:rsidRPr="00357901">
        <w:rPr>
          <w:rFonts w:ascii="Times New Roman" w:hAnsi="Times New Roman" w:cs="Times New Roman"/>
          <w:i/>
          <w:iCs/>
          <w:color w:val="FF0000"/>
          <w:sz w:val="32"/>
          <w:szCs w:val="32"/>
        </w:rPr>
        <w:t>November</w:t>
      </w:r>
      <w:r w:rsidR="00755D84" w:rsidRPr="00357901">
        <w:rPr>
          <w:rFonts w:ascii="Times New Roman" w:hAnsi="Times New Roman" w:cs="Times New Roman"/>
          <w:i/>
          <w:iCs/>
          <w:color w:val="FF0000"/>
          <w:sz w:val="32"/>
          <w:szCs w:val="32"/>
        </w:rPr>
        <w:t xml:space="preserve"> </w:t>
      </w:r>
      <w:r w:rsidRPr="00357901">
        <w:rPr>
          <w:rFonts w:ascii="Times New Roman" w:hAnsi="Times New Roman" w:cs="Times New Roman"/>
          <w:i/>
          <w:iCs/>
          <w:color w:val="FF0000"/>
          <w:sz w:val="32"/>
          <w:szCs w:val="32"/>
        </w:rPr>
        <w:t>10,11</w:t>
      </w:r>
      <w:r w:rsidR="00755D84" w:rsidRPr="00357901">
        <w:rPr>
          <w:rFonts w:ascii="Times New Roman" w:hAnsi="Times New Roman" w:cs="Times New Roman"/>
          <w:i/>
          <w:iCs/>
          <w:color w:val="FF0000"/>
          <w:sz w:val="32"/>
          <w:szCs w:val="32"/>
        </w:rPr>
        <w:t>&amp;</w:t>
      </w:r>
      <w:r w:rsidRPr="00357901">
        <w:rPr>
          <w:rFonts w:ascii="Times New Roman" w:hAnsi="Times New Roman" w:cs="Times New Roman"/>
          <w:i/>
          <w:iCs/>
          <w:color w:val="FF0000"/>
          <w:sz w:val="32"/>
          <w:szCs w:val="32"/>
        </w:rPr>
        <w:t>12</w:t>
      </w:r>
      <w:r w:rsidR="007C11A4" w:rsidRPr="00357901">
        <w:rPr>
          <w:rFonts w:ascii="Times New Roman" w:hAnsi="Times New Roman" w:cs="Times New Roman"/>
          <w:i/>
          <w:iCs/>
          <w:color w:val="FF0000"/>
          <w:sz w:val="32"/>
          <w:szCs w:val="32"/>
        </w:rPr>
        <w:t>,202</w:t>
      </w:r>
      <w:r w:rsidRPr="00357901">
        <w:rPr>
          <w:rFonts w:ascii="Times New Roman" w:hAnsi="Times New Roman" w:cs="Times New Roman"/>
          <w:i/>
          <w:iCs/>
          <w:color w:val="FF0000"/>
          <w:sz w:val="32"/>
          <w:szCs w:val="32"/>
        </w:rPr>
        <w:t>4</w:t>
      </w:r>
    </w:p>
    <w:p w14:paraId="593D61BA" w14:textId="5423D1F9" w:rsidR="002C47C5" w:rsidRPr="00357901" w:rsidRDefault="00FE6A06" w:rsidP="00172489">
      <w:pPr>
        <w:spacing w:after="0" w:line="240" w:lineRule="auto"/>
        <w:jc w:val="center"/>
        <w:rPr>
          <w:rFonts w:ascii="Times New Roman" w:hAnsi="Times New Roman" w:cs="Times New Roman"/>
          <w:i/>
          <w:iCs/>
          <w:color w:val="FF0000"/>
          <w:sz w:val="32"/>
          <w:szCs w:val="32"/>
        </w:rPr>
      </w:pPr>
      <w:r w:rsidRPr="00357901">
        <w:rPr>
          <w:rFonts w:ascii="Times New Roman" w:hAnsi="Times New Roman" w:cs="Times New Roman"/>
          <w:i/>
          <w:iCs/>
          <w:color w:val="FF0000"/>
          <w:sz w:val="32"/>
          <w:szCs w:val="32"/>
        </w:rPr>
        <w:t xml:space="preserve">Ho Chi Minh </w:t>
      </w:r>
      <w:del w:id="6" w:author="nguyen ngan" w:date="2024-04-15T16:57:00Z">
        <w:r w:rsidR="003419E0" w:rsidRPr="00357901" w:rsidDel="00670417">
          <w:rPr>
            <w:rFonts w:ascii="Times New Roman" w:hAnsi="Times New Roman" w:cs="Times New Roman"/>
            <w:i/>
            <w:iCs/>
            <w:color w:val="FF0000"/>
            <w:sz w:val="32"/>
            <w:szCs w:val="32"/>
          </w:rPr>
          <w:delText>city</w:delText>
        </w:r>
        <w:r w:rsidR="004D00DA" w:rsidRPr="00357901" w:rsidDel="00670417">
          <w:rPr>
            <w:rFonts w:ascii="Times New Roman" w:hAnsi="Times New Roman" w:cs="Times New Roman"/>
            <w:i/>
            <w:iCs/>
            <w:color w:val="FF0000"/>
            <w:sz w:val="32"/>
            <w:szCs w:val="32"/>
          </w:rPr>
          <w:delText xml:space="preserve"> </w:delText>
        </w:r>
      </w:del>
      <w:ins w:id="7" w:author="nguyen ngan" w:date="2024-04-15T16:57:00Z">
        <w:r w:rsidR="00670417">
          <w:rPr>
            <w:rFonts w:ascii="Times New Roman" w:hAnsi="Times New Roman" w:cs="Times New Roman"/>
            <w:i/>
            <w:iCs/>
            <w:color w:val="FF0000"/>
            <w:sz w:val="32"/>
            <w:szCs w:val="32"/>
          </w:rPr>
          <w:t>City</w:t>
        </w:r>
        <w:r w:rsidR="00670417" w:rsidRPr="00357901">
          <w:rPr>
            <w:rFonts w:ascii="Times New Roman" w:hAnsi="Times New Roman" w:cs="Times New Roman"/>
            <w:i/>
            <w:iCs/>
            <w:color w:val="FF0000"/>
            <w:sz w:val="32"/>
            <w:szCs w:val="32"/>
          </w:rPr>
          <w:t xml:space="preserve"> </w:t>
        </w:r>
      </w:ins>
      <w:r w:rsidR="004D00DA" w:rsidRPr="00357901">
        <w:rPr>
          <w:rFonts w:ascii="Times New Roman" w:hAnsi="Times New Roman" w:cs="Times New Roman"/>
          <w:i/>
          <w:iCs/>
          <w:color w:val="FF0000"/>
          <w:sz w:val="32"/>
          <w:szCs w:val="32"/>
        </w:rPr>
        <w:t>and Vinh Long Province</w:t>
      </w:r>
      <w:r w:rsidR="002C47C5" w:rsidRPr="00357901">
        <w:rPr>
          <w:rFonts w:ascii="Times New Roman" w:hAnsi="Times New Roman" w:cs="Times New Roman"/>
          <w:i/>
          <w:iCs/>
          <w:color w:val="FF0000"/>
          <w:sz w:val="32"/>
          <w:szCs w:val="32"/>
        </w:rPr>
        <w:t>, Vietnam</w:t>
      </w:r>
    </w:p>
    <w:p w14:paraId="4B67D513" w14:textId="6442A7A9" w:rsidR="00A33D75" w:rsidRPr="00B678F0" w:rsidRDefault="00A33D75" w:rsidP="00172489">
      <w:pPr>
        <w:spacing w:after="0" w:line="240" w:lineRule="auto"/>
        <w:jc w:val="center"/>
        <w:rPr>
          <w:rFonts w:ascii="Times New Roman" w:hAnsi="Times New Roman" w:cs="Times New Roman"/>
          <w:i/>
          <w:iCs/>
          <w:color w:val="000000" w:themeColor="text1"/>
          <w:sz w:val="32"/>
          <w:szCs w:val="32"/>
        </w:rPr>
      </w:pPr>
      <w:r w:rsidRPr="00B678F0">
        <w:rPr>
          <w:rFonts w:ascii="Times New Roman" w:hAnsi="Times New Roman" w:cs="Times New Roman"/>
          <w:i/>
          <w:iCs/>
          <w:color w:val="000000" w:themeColor="text1"/>
          <w:sz w:val="32"/>
          <w:szCs w:val="32"/>
        </w:rPr>
        <w:t>-----------------</w:t>
      </w:r>
    </w:p>
    <w:bookmarkEnd w:id="0"/>
    <w:p w14:paraId="4F6E908F" w14:textId="77777777" w:rsidR="00B46B9F" w:rsidRPr="00B678F0" w:rsidRDefault="00B46B9F" w:rsidP="008442FC">
      <w:pPr>
        <w:spacing w:after="0" w:line="240" w:lineRule="auto"/>
        <w:rPr>
          <w:rFonts w:ascii="Times New Roman" w:hAnsi="Times New Roman" w:cs="Times New Roman"/>
          <w:b/>
          <w:bCs/>
          <w:color w:val="000000" w:themeColor="text1"/>
          <w:sz w:val="28"/>
          <w:szCs w:val="28"/>
        </w:rPr>
      </w:pPr>
    </w:p>
    <w:p w14:paraId="06FDBECA" w14:textId="472E46F5" w:rsidR="002C47C5" w:rsidRPr="00B678F0" w:rsidRDefault="008442FC" w:rsidP="008442FC">
      <w:pPr>
        <w:spacing w:after="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1.</w:t>
      </w:r>
      <w:ins w:id="8" w:author="nguyen ngan" w:date="2024-04-15T16:50:00Z">
        <w:r w:rsidR="009F0D50">
          <w:rPr>
            <w:rFonts w:ascii="Times New Roman" w:hAnsi="Times New Roman" w:cs="Times New Roman"/>
            <w:b/>
            <w:bCs/>
            <w:color w:val="000000" w:themeColor="text1"/>
            <w:sz w:val="28"/>
            <w:szCs w:val="28"/>
          </w:rPr>
          <w:t xml:space="preserve"> </w:t>
        </w:r>
      </w:ins>
      <w:r w:rsidRPr="00B678F0">
        <w:rPr>
          <w:rFonts w:ascii="Times New Roman" w:hAnsi="Times New Roman" w:cs="Times New Roman"/>
          <w:b/>
          <w:bCs/>
          <w:color w:val="000000" w:themeColor="text1"/>
          <w:sz w:val="28"/>
          <w:szCs w:val="28"/>
        </w:rPr>
        <w:t xml:space="preserve">The scope of </w:t>
      </w:r>
      <w:ins w:id="9" w:author="nguyen ngan" w:date="2024-04-15T16:50:00Z">
        <w:r w:rsidR="009F0D50">
          <w:rPr>
            <w:rFonts w:ascii="Times New Roman" w:hAnsi="Times New Roman" w:cs="Times New Roman"/>
            <w:b/>
            <w:bCs/>
            <w:color w:val="000000" w:themeColor="text1"/>
            <w:sz w:val="28"/>
            <w:szCs w:val="28"/>
          </w:rPr>
          <w:t xml:space="preserve">the </w:t>
        </w:r>
      </w:ins>
      <w:r w:rsidR="00F35122" w:rsidRPr="00B678F0">
        <w:rPr>
          <w:rFonts w:ascii="Times New Roman" w:hAnsi="Times New Roman" w:cs="Times New Roman"/>
          <w:b/>
          <w:bCs/>
          <w:color w:val="000000" w:themeColor="text1"/>
          <w:sz w:val="28"/>
          <w:szCs w:val="28"/>
        </w:rPr>
        <w:t>Conference</w:t>
      </w:r>
    </w:p>
    <w:p w14:paraId="52D6F42C" w14:textId="2C5F8747" w:rsidR="008B69F4" w:rsidRPr="00357901" w:rsidRDefault="0085602F" w:rsidP="009C35C0">
      <w:pPr>
        <w:pStyle w:val="HTMLPreformatted"/>
        <w:jc w:val="both"/>
        <w:rPr>
          <w:rFonts w:ascii="Times New Roman" w:hAnsi="Times New Roman" w:cs="Times New Roman"/>
          <w:color w:val="FF0000"/>
          <w:sz w:val="28"/>
          <w:szCs w:val="28"/>
        </w:rPr>
      </w:pPr>
      <w:r w:rsidRPr="00B678F0">
        <w:rPr>
          <w:rFonts w:ascii="Times New Roman" w:hAnsi="Times New Roman" w:cs="Times New Roman"/>
          <w:color w:val="000000" w:themeColor="text1"/>
          <w:sz w:val="28"/>
          <w:szCs w:val="28"/>
        </w:rPr>
        <w:t xml:space="preserve">The purpose of </w:t>
      </w:r>
      <w:r w:rsidR="008B69F4" w:rsidRPr="00B678F0">
        <w:rPr>
          <w:rFonts w:ascii="Times New Roman" w:hAnsi="Times New Roman" w:cs="Times New Roman"/>
          <w:color w:val="000000" w:themeColor="text1"/>
          <w:sz w:val="28"/>
          <w:szCs w:val="28"/>
        </w:rPr>
        <w:t>t</w:t>
      </w:r>
      <w:r w:rsidRPr="00B678F0">
        <w:rPr>
          <w:rFonts w:ascii="Times New Roman" w:hAnsi="Times New Roman" w:cs="Times New Roman"/>
          <w:color w:val="000000" w:themeColor="text1"/>
          <w:sz w:val="28"/>
          <w:szCs w:val="28"/>
        </w:rPr>
        <w:t xml:space="preserve">he </w:t>
      </w:r>
      <w:r w:rsidR="004D00DA">
        <w:rPr>
          <w:rFonts w:ascii="Times New Roman" w:hAnsi="Times New Roman" w:cs="Times New Roman"/>
          <w:color w:val="000000" w:themeColor="text1"/>
          <w:sz w:val="28"/>
          <w:szCs w:val="28"/>
        </w:rPr>
        <w:t>5</w:t>
      </w:r>
      <w:r w:rsidR="003419E0" w:rsidRPr="00B678F0">
        <w:rPr>
          <w:rFonts w:ascii="Times New Roman" w:hAnsi="Times New Roman" w:cs="Times New Roman"/>
          <w:color w:val="000000" w:themeColor="text1"/>
          <w:sz w:val="28"/>
          <w:szCs w:val="28"/>
          <w:vertAlign w:val="superscript"/>
        </w:rPr>
        <w:t>th</w:t>
      </w:r>
      <w:r w:rsidR="003419E0" w:rsidRPr="00B678F0">
        <w:rPr>
          <w:rFonts w:ascii="Times New Roman" w:hAnsi="Times New Roman" w:cs="Times New Roman"/>
          <w:color w:val="000000" w:themeColor="text1"/>
          <w:sz w:val="28"/>
          <w:szCs w:val="28"/>
        </w:rPr>
        <w:t xml:space="preserve"> </w:t>
      </w:r>
      <w:r w:rsidR="008B69F4" w:rsidRPr="00B678F0">
        <w:rPr>
          <w:rFonts w:ascii="Times New Roman" w:hAnsi="Times New Roman" w:cs="Times New Roman"/>
          <w:color w:val="000000" w:themeColor="text1"/>
          <w:sz w:val="28"/>
          <w:szCs w:val="28"/>
        </w:rPr>
        <w:t>I</w:t>
      </w:r>
      <w:r w:rsidR="003419E0" w:rsidRPr="00B678F0">
        <w:rPr>
          <w:rFonts w:ascii="Times New Roman" w:hAnsi="Times New Roman" w:cs="Times New Roman"/>
          <w:color w:val="000000" w:themeColor="text1"/>
          <w:sz w:val="28"/>
          <w:szCs w:val="28"/>
        </w:rPr>
        <w:t>C</w:t>
      </w:r>
      <w:r w:rsidR="008B69F4" w:rsidRPr="00B678F0">
        <w:rPr>
          <w:rFonts w:ascii="Times New Roman" w:hAnsi="Times New Roman" w:cs="Times New Roman"/>
          <w:color w:val="000000" w:themeColor="text1"/>
          <w:sz w:val="28"/>
          <w:szCs w:val="28"/>
        </w:rPr>
        <w:t>E</w:t>
      </w:r>
      <w:r w:rsidR="00C735D6" w:rsidRPr="00B678F0">
        <w:rPr>
          <w:rFonts w:ascii="Times New Roman" w:hAnsi="Times New Roman" w:cs="Times New Roman"/>
          <w:color w:val="000000" w:themeColor="text1"/>
          <w:sz w:val="28"/>
          <w:szCs w:val="28"/>
        </w:rPr>
        <w:t>B</w:t>
      </w:r>
      <w:r w:rsidR="008B69F4" w:rsidRPr="00B678F0">
        <w:rPr>
          <w:rFonts w:ascii="Times New Roman" w:hAnsi="Times New Roman" w:cs="Times New Roman"/>
          <w:color w:val="000000" w:themeColor="text1"/>
          <w:sz w:val="28"/>
          <w:szCs w:val="28"/>
        </w:rPr>
        <w:t>A202</w:t>
      </w:r>
      <w:r w:rsidR="004D00DA">
        <w:rPr>
          <w:rFonts w:ascii="Times New Roman" w:hAnsi="Times New Roman" w:cs="Times New Roman"/>
          <w:color w:val="000000" w:themeColor="text1"/>
          <w:sz w:val="28"/>
          <w:szCs w:val="28"/>
        </w:rPr>
        <w:t>4</w:t>
      </w:r>
      <w:r w:rsidR="008B69F4"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 xml:space="preserve">is to link </w:t>
      </w:r>
      <w:r w:rsidR="002158D4" w:rsidRPr="00B678F0">
        <w:rPr>
          <w:rFonts w:ascii="Times New Roman" w:hAnsi="Times New Roman" w:cs="Times New Roman"/>
          <w:color w:val="000000" w:themeColor="text1"/>
          <w:sz w:val="28"/>
          <w:szCs w:val="28"/>
        </w:rPr>
        <w:t xml:space="preserve">the </w:t>
      </w:r>
      <w:r w:rsidR="00402A9A" w:rsidRPr="00B678F0">
        <w:rPr>
          <w:rFonts w:ascii="Times New Roman" w:hAnsi="Times New Roman" w:cs="Times New Roman"/>
          <w:color w:val="000000" w:themeColor="text1"/>
          <w:sz w:val="28"/>
          <w:szCs w:val="28"/>
        </w:rPr>
        <w:t>researchers</w:t>
      </w:r>
      <w:del w:id="10" w:author="nguyen ngan" w:date="2024-04-15T16:50:00Z">
        <w:r w:rsidR="00402A9A" w:rsidRPr="00B678F0" w:rsidDel="009F0D50">
          <w:rPr>
            <w:rFonts w:ascii="Times New Roman" w:hAnsi="Times New Roman" w:cs="Times New Roman"/>
            <w:color w:val="000000" w:themeColor="text1"/>
            <w:sz w:val="28"/>
            <w:szCs w:val="28"/>
          </w:rPr>
          <w:delText xml:space="preserve">, </w:delText>
        </w:r>
        <w:r w:rsidRPr="00B678F0" w:rsidDel="009F0D50">
          <w:rPr>
            <w:rFonts w:ascii="Times New Roman" w:hAnsi="Times New Roman" w:cs="Times New Roman"/>
            <w:color w:val="000000" w:themeColor="text1"/>
            <w:sz w:val="28"/>
            <w:szCs w:val="28"/>
          </w:rPr>
          <w:delText>scientists f</w:delText>
        </w:r>
        <w:r w:rsidR="002158D4" w:rsidRPr="00B678F0" w:rsidDel="009F0D50">
          <w:rPr>
            <w:rFonts w:ascii="Times New Roman" w:hAnsi="Times New Roman" w:cs="Times New Roman"/>
            <w:color w:val="000000" w:themeColor="text1"/>
            <w:sz w:val="28"/>
            <w:szCs w:val="28"/>
          </w:rPr>
          <w:delText>r</w:delText>
        </w:r>
        <w:r w:rsidRPr="00B678F0" w:rsidDel="009F0D50">
          <w:rPr>
            <w:rFonts w:ascii="Times New Roman" w:hAnsi="Times New Roman" w:cs="Times New Roman"/>
            <w:color w:val="000000" w:themeColor="text1"/>
            <w:sz w:val="28"/>
            <w:szCs w:val="28"/>
          </w:rPr>
          <w:delText>o</w:delText>
        </w:r>
        <w:r w:rsidR="002158D4" w:rsidRPr="00B678F0" w:rsidDel="009F0D50">
          <w:rPr>
            <w:rFonts w:ascii="Times New Roman" w:hAnsi="Times New Roman" w:cs="Times New Roman"/>
            <w:color w:val="000000" w:themeColor="text1"/>
            <w:sz w:val="28"/>
            <w:szCs w:val="28"/>
          </w:rPr>
          <w:delText>m Vietnam</w:delText>
        </w:r>
        <w:r w:rsidR="00357901" w:rsidDel="009F0D50">
          <w:rPr>
            <w:rFonts w:ascii="Times New Roman" w:hAnsi="Times New Roman" w:cs="Times New Roman"/>
            <w:color w:val="000000" w:themeColor="text1"/>
            <w:sz w:val="28"/>
            <w:szCs w:val="28"/>
          </w:rPr>
          <w:delText xml:space="preserve"> and countries around the world, specially </w:delText>
        </w:r>
        <w:r w:rsidR="002158D4" w:rsidRPr="00357901" w:rsidDel="009F0D50">
          <w:rPr>
            <w:rFonts w:ascii="Times New Roman" w:eastAsiaTheme="minorHAnsi" w:hAnsi="Times New Roman" w:cs="Times New Roman"/>
            <w:color w:val="000000" w:themeColor="text1"/>
            <w:sz w:val="28"/>
            <w:szCs w:val="28"/>
          </w:rPr>
          <w:delText>Asian countries in the field of Engineering</w:delText>
        </w:r>
        <w:r w:rsidR="00357901" w:rsidDel="009F0D50">
          <w:rPr>
            <w:rFonts w:ascii="Times New Roman" w:eastAsiaTheme="minorHAnsi" w:hAnsi="Times New Roman" w:cs="Times New Roman"/>
            <w:color w:val="000000" w:themeColor="text1"/>
            <w:sz w:val="28"/>
            <w:szCs w:val="28"/>
          </w:rPr>
          <w:delText xml:space="preserve">, </w:delText>
        </w:r>
        <w:r w:rsidR="002158D4" w:rsidRPr="00357901" w:rsidDel="009F0D50">
          <w:rPr>
            <w:rFonts w:ascii="Times New Roman" w:eastAsiaTheme="minorHAnsi" w:hAnsi="Times New Roman" w:cs="Times New Roman"/>
            <w:color w:val="000000" w:themeColor="text1"/>
            <w:sz w:val="28"/>
            <w:szCs w:val="28"/>
          </w:rPr>
          <w:delText>Physics</w:delText>
        </w:r>
        <w:r w:rsidR="00357901" w:rsidDel="009F0D50">
          <w:rPr>
            <w:rFonts w:ascii="Times New Roman" w:eastAsiaTheme="minorHAnsi" w:hAnsi="Times New Roman" w:cs="Times New Roman"/>
            <w:color w:val="000000" w:themeColor="text1"/>
            <w:sz w:val="28"/>
            <w:szCs w:val="28"/>
          </w:rPr>
          <w:delText xml:space="preserve">, </w:delText>
        </w:r>
        <w:r w:rsidR="002158D4" w:rsidRPr="00357901" w:rsidDel="009F0D50">
          <w:rPr>
            <w:rFonts w:ascii="Times New Roman" w:eastAsiaTheme="minorHAnsi" w:hAnsi="Times New Roman" w:cs="Times New Roman"/>
            <w:color w:val="000000" w:themeColor="text1"/>
            <w:sz w:val="28"/>
            <w:szCs w:val="28"/>
          </w:rPr>
          <w:delText>microelectronics</w:delText>
        </w:r>
        <w:r w:rsidR="00357901" w:rsidDel="009F0D50">
          <w:rPr>
            <w:rFonts w:ascii="Times New Roman" w:eastAsiaTheme="minorHAnsi" w:hAnsi="Times New Roman" w:cs="Times New Roman"/>
            <w:color w:val="000000" w:themeColor="text1"/>
            <w:sz w:val="28"/>
            <w:szCs w:val="28"/>
          </w:rPr>
          <w:delText xml:space="preserve">, </w:delText>
        </w:r>
        <w:r w:rsidR="002158D4" w:rsidRPr="00357901" w:rsidDel="009F0D50">
          <w:rPr>
            <w:rFonts w:ascii="Times New Roman" w:eastAsiaTheme="minorHAnsi" w:hAnsi="Times New Roman" w:cs="Times New Roman"/>
            <w:color w:val="000000" w:themeColor="text1"/>
            <w:sz w:val="28"/>
            <w:szCs w:val="28"/>
          </w:rPr>
          <w:delText>semiconductors</w:delText>
        </w:r>
        <w:r w:rsidR="00357901" w:rsidDel="009F0D50">
          <w:rPr>
            <w:rFonts w:ascii="Times New Roman" w:eastAsiaTheme="minorHAnsi" w:hAnsi="Times New Roman" w:cs="Times New Roman"/>
            <w:color w:val="000000" w:themeColor="text1"/>
            <w:sz w:val="28"/>
            <w:szCs w:val="28"/>
          </w:rPr>
          <w:delText xml:space="preserve"> and electronic engineering</w:delText>
        </w:r>
        <w:r w:rsidR="002158D4" w:rsidRPr="00357901" w:rsidDel="009F0D50">
          <w:rPr>
            <w:rFonts w:ascii="Times New Roman" w:eastAsiaTheme="minorHAnsi" w:hAnsi="Times New Roman" w:cs="Times New Roman"/>
            <w:color w:val="000000" w:themeColor="text1"/>
            <w:sz w:val="28"/>
            <w:szCs w:val="28"/>
          </w:rPr>
          <w:delText xml:space="preserve"> for</w:delText>
        </w:r>
        <w:r w:rsidRPr="00357901" w:rsidDel="009F0D50">
          <w:rPr>
            <w:rFonts w:ascii="Times New Roman" w:eastAsiaTheme="minorHAnsi" w:hAnsi="Times New Roman" w:cs="Times New Roman"/>
            <w:color w:val="000000" w:themeColor="text1"/>
            <w:sz w:val="28"/>
            <w:szCs w:val="28"/>
          </w:rPr>
          <w:delText xml:space="preserve"> </w:delText>
        </w:r>
        <w:r w:rsidR="002158D4" w:rsidRPr="00357901" w:rsidDel="009F0D50">
          <w:rPr>
            <w:rFonts w:ascii="Times New Roman" w:eastAsiaTheme="minorHAnsi" w:hAnsi="Times New Roman" w:cs="Times New Roman"/>
            <w:color w:val="000000" w:themeColor="text1"/>
            <w:sz w:val="28"/>
            <w:szCs w:val="28"/>
          </w:rPr>
          <w:delText xml:space="preserve">their </w:delText>
        </w:r>
        <w:r w:rsidRPr="00357901" w:rsidDel="009F0D50">
          <w:rPr>
            <w:rFonts w:ascii="Times New Roman" w:eastAsiaTheme="minorHAnsi" w:hAnsi="Times New Roman" w:cs="Times New Roman"/>
            <w:color w:val="000000" w:themeColor="text1"/>
            <w:sz w:val="28"/>
            <w:szCs w:val="28"/>
          </w:rPr>
          <w:delText xml:space="preserve">applications in biomedical engineering, health sciences, </w:delText>
        </w:r>
        <w:r w:rsidR="00F74FE9" w:rsidRPr="00357901" w:rsidDel="009F0D50">
          <w:rPr>
            <w:rFonts w:ascii="Times New Roman" w:eastAsiaTheme="minorHAnsi" w:hAnsi="Times New Roman" w:cs="Times New Roman"/>
            <w:color w:val="000000" w:themeColor="text1"/>
            <w:sz w:val="28"/>
            <w:szCs w:val="28"/>
          </w:rPr>
          <w:delText>hi-tech</w:delText>
        </w:r>
        <w:r w:rsidRPr="00357901" w:rsidDel="009F0D50">
          <w:rPr>
            <w:rFonts w:ascii="Times New Roman" w:eastAsiaTheme="minorHAnsi" w:hAnsi="Times New Roman" w:cs="Times New Roman"/>
            <w:color w:val="000000" w:themeColor="text1"/>
            <w:sz w:val="28"/>
            <w:szCs w:val="28"/>
          </w:rPr>
          <w:delText xml:space="preserve"> agriculture</w:delText>
        </w:r>
      </w:del>
      <w:ins w:id="11" w:author="nguyen ngan" w:date="2024-04-15T16:50:00Z">
        <w:r w:rsidR="009F0D50">
          <w:rPr>
            <w:rFonts w:ascii="Times New Roman" w:hAnsi="Times New Roman" w:cs="Times New Roman"/>
            <w:color w:val="000000" w:themeColor="text1"/>
            <w:sz w:val="28"/>
            <w:szCs w:val="28"/>
          </w:rPr>
          <w:t xml:space="preserve"> and scientists from Vietnam and countries around the world, especially Asian countries, in the fields of Engineering, Physics, microelectronics, semiconductors, and electronic engineering for their applications in biomedical engineering, health sciences, hi-tech agriculture,</w:t>
        </w:r>
      </w:ins>
      <w:r w:rsidRPr="00357901">
        <w:rPr>
          <w:rFonts w:ascii="Times New Roman" w:eastAsiaTheme="minorHAnsi" w:hAnsi="Times New Roman" w:cs="Times New Roman"/>
          <w:color w:val="000000" w:themeColor="text1"/>
          <w:sz w:val="28"/>
          <w:szCs w:val="28"/>
        </w:rPr>
        <w:t xml:space="preserve"> and smart cities</w:t>
      </w:r>
      <w:r w:rsidR="00357901">
        <w:rPr>
          <w:rFonts w:ascii="Times New Roman" w:eastAsiaTheme="minorHAnsi" w:hAnsi="Times New Roman" w:cs="Times New Roman"/>
          <w:color w:val="000000" w:themeColor="text1"/>
          <w:sz w:val="28"/>
          <w:szCs w:val="28"/>
        </w:rPr>
        <w:t xml:space="preserve">. </w:t>
      </w:r>
      <w:r w:rsidR="008B69F4" w:rsidRPr="00B678F0">
        <w:rPr>
          <w:rFonts w:ascii="Times New Roman" w:hAnsi="Times New Roman" w:cs="Times New Roman"/>
          <w:color w:val="000000" w:themeColor="text1"/>
          <w:sz w:val="28"/>
          <w:szCs w:val="28"/>
        </w:rPr>
        <w:t xml:space="preserve">Besides, we also contribute to promoting international cooperation activities </w:t>
      </w:r>
      <w:del w:id="12" w:author="nguyen ngan" w:date="2024-04-15T16:50:00Z">
        <w:r w:rsidR="008B69F4" w:rsidRPr="00B678F0" w:rsidDel="009F0D50">
          <w:rPr>
            <w:rFonts w:ascii="Times New Roman" w:hAnsi="Times New Roman" w:cs="Times New Roman"/>
            <w:color w:val="000000" w:themeColor="text1"/>
            <w:sz w:val="28"/>
            <w:szCs w:val="28"/>
          </w:rPr>
          <w:delText xml:space="preserve">on </w:delText>
        </w:r>
        <w:r w:rsidR="00402A9A" w:rsidRPr="00B678F0" w:rsidDel="009F0D50">
          <w:rPr>
            <w:rFonts w:ascii="Times New Roman" w:hAnsi="Times New Roman" w:cs="Times New Roman"/>
            <w:color w:val="000000" w:themeColor="text1"/>
            <w:sz w:val="28"/>
            <w:szCs w:val="28"/>
          </w:rPr>
          <w:delText>join research projects</w:delText>
        </w:r>
        <w:r w:rsidR="00357901" w:rsidDel="009F0D50">
          <w:rPr>
            <w:rFonts w:ascii="Times New Roman" w:hAnsi="Times New Roman" w:cs="Times New Roman"/>
            <w:color w:val="000000" w:themeColor="text1"/>
            <w:sz w:val="28"/>
            <w:szCs w:val="28"/>
          </w:rPr>
          <w:delText xml:space="preserve">, </w:delText>
        </w:r>
        <w:r w:rsidR="008B69F4" w:rsidRPr="00B678F0" w:rsidDel="009F0D50">
          <w:rPr>
            <w:rFonts w:ascii="Times New Roman" w:hAnsi="Times New Roman" w:cs="Times New Roman"/>
            <w:color w:val="000000" w:themeColor="text1"/>
            <w:sz w:val="28"/>
            <w:szCs w:val="28"/>
          </w:rPr>
          <w:delText>international co-publi</w:delText>
        </w:r>
        <w:r w:rsidR="00402A9A" w:rsidRPr="00B678F0" w:rsidDel="009F0D50">
          <w:rPr>
            <w:rFonts w:ascii="Times New Roman" w:hAnsi="Times New Roman" w:cs="Times New Roman"/>
            <w:color w:val="000000" w:themeColor="text1"/>
            <w:sz w:val="28"/>
            <w:szCs w:val="28"/>
          </w:rPr>
          <w:delText>cations</w:delText>
        </w:r>
        <w:r w:rsidR="00357901" w:rsidDel="009F0D50">
          <w:rPr>
            <w:rFonts w:ascii="Times New Roman" w:hAnsi="Times New Roman" w:cs="Times New Roman"/>
            <w:color w:val="000000" w:themeColor="text1"/>
            <w:sz w:val="28"/>
            <w:szCs w:val="28"/>
          </w:rPr>
          <w:delText xml:space="preserve"> </w:delText>
        </w:r>
        <w:r w:rsidR="00357901" w:rsidRPr="00357901" w:rsidDel="009F0D50">
          <w:rPr>
            <w:rFonts w:ascii="Times New Roman" w:hAnsi="Times New Roman" w:cs="Times New Roman"/>
            <w:color w:val="FF0000"/>
            <w:sz w:val="28"/>
            <w:szCs w:val="28"/>
          </w:rPr>
          <w:delText xml:space="preserve">and propose the good </w:delText>
        </w:r>
        <w:r w:rsidR="00357901" w:rsidRPr="00357901" w:rsidDel="009F0D50">
          <w:rPr>
            <w:rFonts w:ascii="Times New Roman" w:eastAsiaTheme="minorHAnsi" w:hAnsi="Times New Roman" w:cs="Times New Roman"/>
            <w:color w:val="FF0000"/>
            <w:sz w:val="28"/>
            <w:szCs w:val="28"/>
          </w:rPr>
          <w:delText xml:space="preserve">solutions, </w:delText>
        </w:r>
      </w:del>
      <w:ins w:id="13" w:author="nguyen ngan" w:date="2024-04-15T16:50:00Z">
        <w:r w:rsidR="009F0D50">
          <w:rPr>
            <w:rFonts w:ascii="Times New Roman" w:hAnsi="Times New Roman" w:cs="Times New Roman"/>
            <w:color w:val="000000" w:themeColor="text1"/>
            <w:sz w:val="28"/>
            <w:szCs w:val="28"/>
          </w:rPr>
          <w:t xml:space="preserve">by joining research projects and international co-publications and proposing good solutions and </w:t>
        </w:r>
      </w:ins>
      <w:r w:rsidR="00357901" w:rsidRPr="00357901">
        <w:rPr>
          <w:rFonts w:ascii="Times New Roman" w:eastAsiaTheme="minorHAnsi" w:hAnsi="Times New Roman" w:cs="Times New Roman"/>
          <w:color w:val="FF0000"/>
          <w:sz w:val="28"/>
          <w:szCs w:val="28"/>
        </w:rPr>
        <w:t>applied technology for the development of the Mekong Delta area.</w:t>
      </w:r>
    </w:p>
    <w:p w14:paraId="1A201AC3" w14:textId="77777777" w:rsidR="00A96B04" w:rsidRPr="00B678F0" w:rsidRDefault="00A96B04" w:rsidP="008B69F4">
      <w:pPr>
        <w:spacing w:after="0" w:line="240" w:lineRule="auto"/>
        <w:jc w:val="both"/>
        <w:rPr>
          <w:rFonts w:ascii="Times New Roman" w:hAnsi="Times New Roman" w:cs="Times New Roman"/>
          <w:b/>
          <w:bCs/>
          <w:color w:val="000000" w:themeColor="text1"/>
          <w:sz w:val="28"/>
          <w:szCs w:val="28"/>
        </w:rPr>
      </w:pPr>
    </w:p>
    <w:p w14:paraId="5774EB90" w14:textId="51B4A4B8" w:rsidR="008B69F4" w:rsidRPr="00B678F0" w:rsidRDefault="008B69F4" w:rsidP="008B69F4">
      <w:pPr>
        <w:spacing w:after="0" w:line="240" w:lineRule="auto"/>
        <w:jc w:val="both"/>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2. The subject areas</w:t>
      </w:r>
    </w:p>
    <w:p w14:paraId="7B94BBB7" w14:textId="6CCBEBD4" w:rsidR="00D56616" w:rsidRDefault="008B69F4" w:rsidP="008B69F4">
      <w:pPr>
        <w:spacing w:after="0" w:line="240" w:lineRule="auto"/>
        <w:jc w:val="both"/>
        <w:rPr>
          <w:rFonts w:ascii="Times New Roman" w:eastAsia="Times New Roman" w:hAnsi="Times New Roman" w:cs="Times New Roman"/>
          <w:color w:val="000000" w:themeColor="text1"/>
          <w:sz w:val="28"/>
          <w:szCs w:val="28"/>
        </w:rPr>
      </w:pPr>
      <w:r w:rsidRPr="00B678F0">
        <w:rPr>
          <w:rFonts w:ascii="Times New Roman" w:eastAsia="Times New Roman" w:hAnsi="Times New Roman" w:cs="Times New Roman"/>
          <w:color w:val="000000" w:themeColor="text1"/>
          <w:sz w:val="28"/>
          <w:szCs w:val="28"/>
        </w:rPr>
        <w:t xml:space="preserve">Contributed papers </w:t>
      </w:r>
      <w:r w:rsidR="00755D84" w:rsidRPr="00B678F0">
        <w:rPr>
          <w:rFonts w:ascii="Times New Roman" w:eastAsia="Times New Roman" w:hAnsi="Times New Roman" w:cs="Times New Roman"/>
          <w:color w:val="000000" w:themeColor="text1"/>
          <w:sz w:val="28"/>
          <w:szCs w:val="28"/>
        </w:rPr>
        <w:t>must be</w:t>
      </w:r>
      <w:r w:rsidRPr="00B678F0">
        <w:rPr>
          <w:rFonts w:ascii="Times New Roman" w:eastAsia="Times New Roman" w:hAnsi="Times New Roman" w:cs="Times New Roman"/>
          <w:color w:val="000000" w:themeColor="text1"/>
          <w:sz w:val="28"/>
          <w:szCs w:val="28"/>
        </w:rPr>
        <w:t xml:space="preserve"> </w:t>
      </w:r>
      <w:r w:rsidR="00755D84" w:rsidRPr="00B678F0">
        <w:rPr>
          <w:rFonts w:ascii="Times New Roman" w:eastAsia="Times New Roman" w:hAnsi="Times New Roman" w:cs="Times New Roman"/>
          <w:color w:val="000000" w:themeColor="text1"/>
          <w:sz w:val="28"/>
          <w:szCs w:val="28"/>
        </w:rPr>
        <w:t xml:space="preserve">the new research works and are </w:t>
      </w:r>
      <w:r w:rsidRPr="00B678F0">
        <w:rPr>
          <w:rFonts w:ascii="Times New Roman" w:eastAsia="Times New Roman" w:hAnsi="Times New Roman" w:cs="Times New Roman"/>
          <w:color w:val="000000" w:themeColor="text1"/>
          <w:sz w:val="28"/>
          <w:szCs w:val="28"/>
        </w:rPr>
        <w:t>solicited in the following subject areas (but not limited to):</w:t>
      </w:r>
    </w:p>
    <w:p w14:paraId="74698A76" w14:textId="77777777" w:rsidR="009C35C0" w:rsidRPr="00B678F0" w:rsidRDefault="009C35C0" w:rsidP="008B69F4">
      <w:pPr>
        <w:spacing w:after="0" w:line="240" w:lineRule="auto"/>
        <w:jc w:val="both"/>
        <w:rPr>
          <w:rFonts w:ascii="Times New Roman" w:eastAsia="Times New Roman" w:hAnsi="Times New Roman" w:cs="Times New Roman"/>
          <w:color w:val="000000" w:themeColor="text1"/>
          <w:sz w:val="28"/>
          <w:szCs w:val="28"/>
        </w:rPr>
      </w:pPr>
    </w:p>
    <w:p w14:paraId="1F740955" w14:textId="77777777" w:rsidR="009C35C0" w:rsidRPr="00191CA4" w:rsidRDefault="009C35C0" w:rsidP="009C35C0">
      <w:pPr>
        <w:spacing w:after="0" w:line="240" w:lineRule="auto"/>
        <w:jc w:val="both"/>
        <w:rPr>
          <w:rFonts w:ascii="Times New Roman" w:eastAsia="Times New Roman" w:hAnsi="Times New Roman" w:cs="Times New Roman"/>
          <w:i/>
          <w:iCs/>
          <w:color w:val="000000" w:themeColor="text1"/>
          <w:sz w:val="26"/>
          <w:szCs w:val="26"/>
        </w:rPr>
      </w:pPr>
      <w:r w:rsidRPr="009C35C0">
        <w:rPr>
          <w:rFonts w:ascii="Times New Roman" w:eastAsia="Times New Roman" w:hAnsi="Times New Roman" w:cs="Times New Roman"/>
          <w:i/>
          <w:iCs/>
          <w:color w:val="FF0000"/>
          <w:sz w:val="26"/>
          <w:szCs w:val="26"/>
        </w:rPr>
        <w:t xml:space="preserve">- Engineering, </w:t>
      </w:r>
      <w:r w:rsidRPr="009C35C0">
        <w:rPr>
          <w:rFonts w:ascii="Times New Roman" w:hAnsi="Times New Roman" w:cs="Times New Roman"/>
          <w:i/>
          <w:iCs/>
          <w:color w:val="FF0000"/>
          <w:sz w:val="26"/>
          <w:szCs w:val="26"/>
        </w:rPr>
        <w:t xml:space="preserve">Engineering </w:t>
      </w:r>
      <w:r w:rsidRPr="009C35C0">
        <w:rPr>
          <w:rFonts w:ascii="Times New Roman" w:eastAsia="Times New Roman" w:hAnsi="Times New Roman" w:cs="Times New Roman"/>
          <w:i/>
          <w:iCs/>
          <w:color w:val="FF0000"/>
          <w:sz w:val="26"/>
          <w:szCs w:val="26"/>
        </w:rPr>
        <w:t xml:space="preserve">Physics, </w:t>
      </w:r>
      <w:r w:rsidRPr="00191CA4">
        <w:rPr>
          <w:rFonts w:ascii="Times New Roman" w:eastAsia="Times New Roman" w:hAnsi="Times New Roman" w:cs="Times New Roman"/>
          <w:i/>
          <w:iCs/>
          <w:color w:val="000000" w:themeColor="text1"/>
          <w:sz w:val="26"/>
          <w:szCs w:val="26"/>
        </w:rPr>
        <w:t>Electronic Engineering and Nuclear Engineering;</w:t>
      </w:r>
    </w:p>
    <w:p w14:paraId="4196B8A7" w14:textId="77777777" w:rsidR="009C35C0" w:rsidRPr="00191CA4" w:rsidRDefault="009C35C0" w:rsidP="009C35C0">
      <w:pPr>
        <w:shd w:val="clear" w:color="auto" w:fill="FDFDFD"/>
        <w:spacing w:after="0" w:line="240" w:lineRule="auto"/>
        <w:rPr>
          <w:rFonts w:ascii="Times New Roman" w:eastAsia="Times New Roman" w:hAnsi="Times New Roman" w:cs="Times New Roman"/>
          <w:i/>
          <w:iCs/>
          <w:color w:val="000000" w:themeColor="text1"/>
          <w:sz w:val="26"/>
          <w:szCs w:val="26"/>
        </w:rPr>
      </w:pPr>
      <w:r w:rsidRPr="00191CA4">
        <w:rPr>
          <w:rFonts w:ascii="Times New Roman" w:eastAsia="Times New Roman" w:hAnsi="Times New Roman" w:cs="Times New Roman"/>
          <w:i/>
          <w:iCs/>
          <w:color w:val="000000" w:themeColor="text1"/>
          <w:sz w:val="26"/>
          <w:szCs w:val="26"/>
        </w:rPr>
        <w:t>- MEMS (MicroElectronMechanical System), Sensors and semiconducting devices</w:t>
      </w:r>
      <w:r>
        <w:rPr>
          <w:rFonts w:ascii="Times New Roman" w:eastAsia="Times New Roman" w:hAnsi="Times New Roman" w:cs="Times New Roman"/>
          <w:i/>
          <w:iCs/>
          <w:color w:val="000000" w:themeColor="text1"/>
          <w:sz w:val="26"/>
          <w:szCs w:val="26"/>
        </w:rPr>
        <w:t>,</w:t>
      </w:r>
      <w:r w:rsidRPr="00F4439D">
        <w:rPr>
          <w:rFonts w:ascii="Times New Roman" w:eastAsia="Times New Roman" w:hAnsi="Times New Roman" w:cs="Times New Roman"/>
          <w:i/>
          <w:iCs/>
          <w:color w:val="000000" w:themeColor="text1"/>
          <w:sz w:val="26"/>
          <w:szCs w:val="26"/>
        </w:rPr>
        <w:t xml:space="preserve"> </w:t>
      </w:r>
      <w:r w:rsidRPr="00191CA4">
        <w:rPr>
          <w:rFonts w:ascii="Times New Roman" w:eastAsia="Times New Roman" w:hAnsi="Times New Roman" w:cs="Times New Roman"/>
          <w:i/>
          <w:iCs/>
          <w:color w:val="000000" w:themeColor="text1"/>
          <w:sz w:val="26"/>
          <w:szCs w:val="26"/>
        </w:rPr>
        <w:t>Biomedical Engineering</w:t>
      </w:r>
      <w:r>
        <w:rPr>
          <w:rFonts w:ascii="Times New Roman" w:eastAsia="Times New Roman" w:hAnsi="Times New Roman" w:cs="Times New Roman"/>
          <w:i/>
          <w:iCs/>
          <w:color w:val="000000" w:themeColor="text1"/>
          <w:sz w:val="26"/>
          <w:szCs w:val="26"/>
        </w:rPr>
        <w:t>,</w:t>
      </w:r>
      <w:r w:rsidRPr="00F4439D">
        <w:rPr>
          <w:rFonts w:ascii="Times New Roman" w:eastAsia="Times New Roman" w:hAnsi="Times New Roman" w:cs="Times New Roman"/>
          <w:i/>
          <w:iCs/>
          <w:color w:val="000000" w:themeColor="text1"/>
          <w:sz w:val="26"/>
          <w:szCs w:val="26"/>
        </w:rPr>
        <w:t xml:space="preserve"> </w:t>
      </w:r>
      <w:r w:rsidRPr="00191CA4">
        <w:rPr>
          <w:rFonts w:ascii="Times New Roman" w:eastAsia="Times New Roman" w:hAnsi="Times New Roman" w:cs="Times New Roman"/>
          <w:i/>
          <w:iCs/>
          <w:color w:val="000000" w:themeColor="text1"/>
          <w:sz w:val="26"/>
          <w:szCs w:val="26"/>
        </w:rPr>
        <w:t>Digital Microfluidics and their applications;</w:t>
      </w:r>
    </w:p>
    <w:p w14:paraId="4E36B00A" w14:textId="7F4AE4CB" w:rsidR="009C35C0" w:rsidRPr="00191CA4" w:rsidRDefault="009C35C0" w:rsidP="009C35C0">
      <w:pPr>
        <w:spacing w:after="0" w:line="240" w:lineRule="auto"/>
        <w:jc w:val="both"/>
        <w:rPr>
          <w:rFonts w:ascii="Times New Roman" w:eastAsia="Times New Roman" w:hAnsi="Times New Roman" w:cs="Times New Roman"/>
          <w:i/>
          <w:iCs/>
          <w:color w:val="000000" w:themeColor="text1"/>
          <w:sz w:val="26"/>
          <w:szCs w:val="26"/>
        </w:rPr>
      </w:pPr>
      <w:r w:rsidRPr="00191CA4">
        <w:rPr>
          <w:rFonts w:ascii="Times New Roman" w:eastAsia="Times New Roman" w:hAnsi="Times New Roman" w:cs="Times New Roman"/>
          <w:i/>
          <w:iCs/>
          <w:color w:val="000000" w:themeColor="text1"/>
          <w:sz w:val="26"/>
          <w:szCs w:val="26"/>
        </w:rPr>
        <w:t xml:space="preserve">- Microelectronics, IC design, low </w:t>
      </w:r>
      <w:del w:id="14" w:author="nguyen ngan" w:date="2024-04-15T16:50:00Z">
        <w:r w:rsidRPr="00191CA4" w:rsidDel="009F0D50">
          <w:rPr>
            <w:rFonts w:ascii="Times New Roman" w:eastAsia="Times New Roman" w:hAnsi="Times New Roman" w:cs="Times New Roman"/>
            <w:i/>
            <w:iCs/>
            <w:color w:val="000000" w:themeColor="text1"/>
            <w:sz w:val="26"/>
            <w:szCs w:val="26"/>
          </w:rPr>
          <w:delText xml:space="preserve">comsumption </w:delText>
        </w:r>
      </w:del>
      <w:ins w:id="15" w:author="nguyen ngan" w:date="2024-04-15T16:50:00Z">
        <w:r w:rsidR="009F0D50">
          <w:rPr>
            <w:rFonts w:ascii="Times New Roman" w:eastAsia="Times New Roman" w:hAnsi="Times New Roman" w:cs="Times New Roman"/>
            <w:i/>
            <w:iCs/>
            <w:color w:val="000000" w:themeColor="text1"/>
            <w:sz w:val="26"/>
            <w:szCs w:val="26"/>
          </w:rPr>
          <w:t>consumption</w:t>
        </w:r>
        <w:r w:rsidR="009F0D50" w:rsidRPr="00191CA4">
          <w:rPr>
            <w:rFonts w:ascii="Times New Roman" w:eastAsia="Times New Roman" w:hAnsi="Times New Roman" w:cs="Times New Roman"/>
            <w:i/>
            <w:iCs/>
            <w:color w:val="000000" w:themeColor="text1"/>
            <w:sz w:val="26"/>
            <w:szCs w:val="26"/>
          </w:rPr>
          <w:t xml:space="preserve"> </w:t>
        </w:r>
      </w:ins>
      <w:r w:rsidRPr="00191CA4">
        <w:rPr>
          <w:rFonts w:ascii="Times New Roman" w:eastAsia="Times New Roman" w:hAnsi="Times New Roman" w:cs="Times New Roman"/>
          <w:i/>
          <w:iCs/>
          <w:color w:val="000000" w:themeColor="text1"/>
          <w:sz w:val="26"/>
          <w:szCs w:val="26"/>
        </w:rPr>
        <w:t>devices, Renewable Energy</w:t>
      </w:r>
    </w:p>
    <w:p w14:paraId="230C5384" w14:textId="77777777" w:rsidR="009C35C0" w:rsidRPr="00191CA4" w:rsidRDefault="009C35C0" w:rsidP="009C35C0">
      <w:pPr>
        <w:spacing w:after="0" w:line="240" w:lineRule="auto"/>
        <w:jc w:val="both"/>
        <w:rPr>
          <w:rFonts w:ascii="Times New Roman" w:eastAsia="Times New Roman" w:hAnsi="Times New Roman" w:cs="Times New Roman"/>
          <w:i/>
          <w:iCs/>
          <w:color w:val="000000" w:themeColor="text1"/>
          <w:sz w:val="26"/>
          <w:szCs w:val="26"/>
        </w:rPr>
      </w:pPr>
      <w:r w:rsidRPr="00191CA4">
        <w:rPr>
          <w:rFonts w:ascii="Times New Roman" w:eastAsia="Times New Roman" w:hAnsi="Times New Roman" w:cs="Times New Roman"/>
          <w:i/>
          <w:iCs/>
          <w:color w:val="000000" w:themeColor="text1"/>
          <w:sz w:val="26"/>
          <w:szCs w:val="26"/>
        </w:rPr>
        <w:t xml:space="preserve">- Computing Science, Simulations and Modeling; </w:t>
      </w:r>
    </w:p>
    <w:p w14:paraId="2AECA74D" w14:textId="77777777" w:rsidR="009C35C0" w:rsidRPr="00191CA4" w:rsidRDefault="009C35C0" w:rsidP="009C35C0">
      <w:pPr>
        <w:shd w:val="clear" w:color="auto" w:fill="FDFDFD"/>
        <w:spacing w:after="0" w:line="240" w:lineRule="auto"/>
        <w:rPr>
          <w:rFonts w:ascii="Times New Roman" w:eastAsia="Times New Roman" w:hAnsi="Times New Roman" w:cs="Times New Roman"/>
          <w:i/>
          <w:iCs/>
          <w:color w:val="000000" w:themeColor="text1"/>
          <w:sz w:val="26"/>
          <w:szCs w:val="26"/>
        </w:rPr>
      </w:pPr>
      <w:r w:rsidRPr="00191CA4">
        <w:rPr>
          <w:rFonts w:ascii="Times New Roman" w:eastAsia="Times New Roman" w:hAnsi="Times New Roman" w:cs="Times New Roman"/>
          <w:i/>
          <w:iCs/>
          <w:color w:val="000000" w:themeColor="text1"/>
          <w:sz w:val="26"/>
          <w:szCs w:val="26"/>
        </w:rPr>
        <w:t>- Embedded systems, Internet of Things, Machine Learning, Artificial Intelligence,..</w:t>
      </w:r>
    </w:p>
    <w:p w14:paraId="53DAFF3A" w14:textId="3780C630" w:rsidR="009C35C0" w:rsidRPr="009C35C0" w:rsidRDefault="009C35C0" w:rsidP="009C35C0">
      <w:pPr>
        <w:shd w:val="clear" w:color="auto" w:fill="FDFDFD"/>
        <w:spacing w:after="0" w:line="240" w:lineRule="auto"/>
        <w:rPr>
          <w:rFonts w:ascii="Times New Roman" w:eastAsia="Times New Roman" w:hAnsi="Times New Roman" w:cs="Times New Roman"/>
          <w:i/>
          <w:iCs/>
          <w:color w:val="FF0000"/>
          <w:sz w:val="26"/>
          <w:szCs w:val="26"/>
        </w:rPr>
      </w:pPr>
      <w:r w:rsidRPr="009C35C0">
        <w:rPr>
          <w:rFonts w:ascii="Times New Roman" w:eastAsia="Times New Roman" w:hAnsi="Times New Roman" w:cs="Times New Roman"/>
          <w:i/>
          <w:iCs/>
          <w:color w:val="FF0000"/>
          <w:sz w:val="26"/>
          <w:szCs w:val="26"/>
        </w:rPr>
        <w:t xml:space="preserve">- Civil and Geology </w:t>
      </w:r>
      <w:del w:id="16" w:author="nguyen ngan" w:date="2024-04-15T16:51:00Z">
        <w:r w:rsidRPr="009C35C0" w:rsidDel="009F0D50">
          <w:rPr>
            <w:rFonts w:ascii="Times New Roman" w:eastAsia="Times New Roman" w:hAnsi="Times New Roman" w:cs="Times New Roman"/>
            <w:i/>
            <w:iCs/>
            <w:color w:val="FF0000"/>
            <w:sz w:val="26"/>
            <w:szCs w:val="26"/>
          </w:rPr>
          <w:delText>Engineerings</w:delText>
        </w:r>
      </w:del>
      <w:ins w:id="17" w:author="nguyen ngan" w:date="2024-04-15T16:51:00Z">
        <w:r w:rsidR="009F0D50" w:rsidRPr="009C35C0">
          <w:rPr>
            <w:rFonts w:ascii="Times New Roman" w:eastAsia="Times New Roman" w:hAnsi="Times New Roman" w:cs="Times New Roman"/>
            <w:i/>
            <w:iCs/>
            <w:color w:val="FF0000"/>
            <w:sz w:val="26"/>
            <w:szCs w:val="26"/>
          </w:rPr>
          <w:t>Engineering</w:t>
        </w:r>
      </w:ins>
      <w:r w:rsidRPr="009C35C0">
        <w:rPr>
          <w:rFonts w:ascii="Times New Roman" w:eastAsia="Times New Roman" w:hAnsi="Times New Roman" w:cs="Times New Roman"/>
          <w:i/>
          <w:iCs/>
          <w:color w:val="FF0000"/>
          <w:sz w:val="26"/>
          <w:szCs w:val="26"/>
        </w:rPr>
        <w:t>.</w:t>
      </w:r>
    </w:p>
    <w:p w14:paraId="137E2E23" w14:textId="57678402" w:rsidR="009C35C0" w:rsidRPr="009C35C0" w:rsidRDefault="009C35C0" w:rsidP="009C35C0">
      <w:pPr>
        <w:shd w:val="clear" w:color="auto" w:fill="FDFDFD"/>
        <w:spacing w:after="0" w:line="240" w:lineRule="auto"/>
        <w:rPr>
          <w:rFonts w:ascii="Times New Roman" w:eastAsia="Times New Roman" w:hAnsi="Times New Roman" w:cs="Times New Roman"/>
          <w:i/>
          <w:iCs/>
          <w:color w:val="FF0000"/>
          <w:sz w:val="26"/>
          <w:szCs w:val="26"/>
        </w:rPr>
      </w:pPr>
      <w:r w:rsidRPr="009C35C0">
        <w:rPr>
          <w:rFonts w:ascii="Times New Roman" w:eastAsia="Times New Roman" w:hAnsi="Times New Roman" w:cs="Times New Roman"/>
          <w:i/>
          <w:iCs/>
          <w:color w:val="FF0000"/>
          <w:sz w:val="26"/>
          <w:szCs w:val="26"/>
        </w:rPr>
        <w:t>- Constructions, Machines</w:t>
      </w:r>
      <w:ins w:id="18" w:author="nguyen ngan" w:date="2024-04-15T16:51:00Z">
        <w:r w:rsidR="009F0D50">
          <w:rPr>
            <w:rFonts w:ascii="Times New Roman" w:eastAsia="Times New Roman" w:hAnsi="Times New Roman" w:cs="Times New Roman"/>
            <w:i/>
            <w:iCs/>
            <w:color w:val="FF0000"/>
            <w:sz w:val="26"/>
            <w:szCs w:val="26"/>
          </w:rPr>
          <w:t>,</w:t>
        </w:r>
      </w:ins>
      <w:r w:rsidRPr="009C35C0">
        <w:rPr>
          <w:rFonts w:ascii="Times New Roman" w:eastAsia="Times New Roman" w:hAnsi="Times New Roman" w:cs="Times New Roman"/>
          <w:i/>
          <w:iCs/>
          <w:color w:val="FF0000"/>
          <w:sz w:val="26"/>
          <w:szCs w:val="26"/>
        </w:rPr>
        <w:t xml:space="preserve"> and Mechanical Engineering.</w:t>
      </w:r>
    </w:p>
    <w:p w14:paraId="4C8FA0D1" w14:textId="5B2BF416" w:rsidR="00F6514D" w:rsidRPr="009C35C0" w:rsidRDefault="00A02EA5" w:rsidP="008B69F4">
      <w:pPr>
        <w:spacing w:after="0" w:line="240" w:lineRule="auto"/>
        <w:jc w:val="both"/>
        <w:rPr>
          <w:rFonts w:ascii="Times New Roman" w:eastAsia="Times New Roman" w:hAnsi="Times New Roman" w:cs="Times New Roman"/>
          <w:i/>
          <w:iCs/>
          <w:color w:val="FF0000"/>
          <w:sz w:val="28"/>
          <w:szCs w:val="28"/>
        </w:rPr>
      </w:pPr>
      <w:r w:rsidRPr="009C35C0">
        <w:rPr>
          <w:rFonts w:ascii="Times New Roman" w:eastAsia="Times New Roman" w:hAnsi="Times New Roman" w:cs="Times New Roman"/>
          <w:i/>
          <w:iCs/>
          <w:color w:val="FF0000"/>
          <w:sz w:val="28"/>
          <w:szCs w:val="28"/>
        </w:rPr>
        <w:t>…..</w:t>
      </w:r>
    </w:p>
    <w:p w14:paraId="10954ADD" w14:textId="3CF308AD" w:rsidR="008B69F4" w:rsidRPr="00B678F0" w:rsidRDefault="008453C2" w:rsidP="00845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sz w:val="28"/>
          <w:szCs w:val="28"/>
        </w:rPr>
      </w:pPr>
      <w:r w:rsidRPr="00B678F0">
        <w:rPr>
          <w:rFonts w:ascii="Times New Roman" w:hAnsi="Times New Roman" w:cs="Times New Roman"/>
          <w:b/>
          <w:bCs/>
          <w:color w:val="000000" w:themeColor="text1"/>
          <w:sz w:val="28"/>
          <w:szCs w:val="28"/>
        </w:rPr>
        <w:t>3. T</w:t>
      </w:r>
      <w:r w:rsidR="008B69F4" w:rsidRPr="00B678F0">
        <w:rPr>
          <w:rFonts w:ascii="Times New Roman" w:hAnsi="Times New Roman" w:cs="Times New Roman"/>
          <w:b/>
          <w:bCs/>
          <w:color w:val="000000" w:themeColor="text1"/>
          <w:sz w:val="28"/>
          <w:szCs w:val="28"/>
        </w:rPr>
        <w:t>ime:</w:t>
      </w:r>
      <w:r w:rsidR="008B69F4" w:rsidRPr="00B678F0">
        <w:rPr>
          <w:rFonts w:ascii="Times New Roman" w:hAnsi="Times New Roman" w:cs="Times New Roman"/>
          <w:color w:val="000000" w:themeColor="text1"/>
          <w:sz w:val="28"/>
          <w:szCs w:val="28"/>
        </w:rPr>
        <w:t xml:space="preserve">  0</w:t>
      </w:r>
      <w:r w:rsidR="009C35C0">
        <w:rPr>
          <w:rFonts w:ascii="Times New Roman" w:hAnsi="Times New Roman" w:cs="Times New Roman"/>
          <w:color w:val="000000" w:themeColor="text1"/>
          <w:sz w:val="28"/>
          <w:szCs w:val="28"/>
        </w:rPr>
        <w:t>3</w:t>
      </w:r>
      <w:r w:rsidR="008B69F4" w:rsidRPr="00B678F0">
        <w:rPr>
          <w:rFonts w:ascii="Times New Roman" w:hAnsi="Times New Roman" w:cs="Times New Roman"/>
          <w:color w:val="000000" w:themeColor="text1"/>
          <w:sz w:val="28"/>
          <w:szCs w:val="28"/>
        </w:rPr>
        <w:t xml:space="preserve"> days</w:t>
      </w:r>
    </w:p>
    <w:p w14:paraId="4D3E8417" w14:textId="1528E3C4" w:rsidR="009C35C0" w:rsidRPr="009C35C0" w:rsidRDefault="009C35C0" w:rsidP="009C35C0">
      <w:pPr>
        <w:spacing w:after="0" w:line="240" w:lineRule="auto"/>
        <w:jc w:val="both"/>
        <w:rPr>
          <w:rFonts w:ascii="Times New Roman" w:hAnsi="Times New Roman" w:cs="Times New Roman"/>
          <w:color w:val="FF0000"/>
          <w:sz w:val="26"/>
          <w:szCs w:val="26"/>
        </w:rPr>
      </w:pPr>
      <w:r w:rsidRPr="009C35C0">
        <w:rPr>
          <w:rFonts w:ascii="Times New Roman" w:hAnsi="Times New Roman" w:cs="Times New Roman"/>
          <w:color w:val="FF0000"/>
          <w:sz w:val="26"/>
          <w:szCs w:val="26"/>
        </w:rPr>
        <w:t>- 1</w:t>
      </w:r>
      <w:r w:rsidRPr="009C35C0">
        <w:rPr>
          <w:rFonts w:ascii="Times New Roman" w:hAnsi="Times New Roman" w:cs="Times New Roman"/>
          <w:color w:val="FF0000"/>
          <w:sz w:val="26"/>
          <w:szCs w:val="26"/>
          <w:vertAlign w:val="superscript"/>
        </w:rPr>
        <w:t>st</w:t>
      </w:r>
      <w:r w:rsidRPr="009C35C0">
        <w:rPr>
          <w:rFonts w:ascii="Times New Roman" w:hAnsi="Times New Roman" w:cs="Times New Roman"/>
          <w:color w:val="FF0000"/>
          <w:sz w:val="26"/>
          <w:szCs w:val="26"/>
        </w:rPr>
        <w:t xml:space="preserve"> day: Registration, </w:t>
      </w:r>
      <w:del w:id="19" w:author="nguyen ngan" w:date="2024-04-15T16:51:00Z">
        <w:r w:rsidRPr="009C35C0" w:rsidDel="009F0D50">
          <w:rPr>
            <w:rFonts w:ascii="Times New Roman" w:hAnsi="Times New Roman" w:cs="Times New Roman"/>
            <w:color w:val="FF0000"/>
            <w:sz w:val="26"/>
            <w:szCs w:val="26"/>
          </w:rPr>
          <w:delText>check in</w:delText>
        </w:r>
      </w:del>
      <w:ins w:id="20" w:author="nguyen ngan" w:date="2024-04-15T16:51:00Z">
        <w:r w:rsidR="009F0D50">
          <w:rPr>
            <w:rFonts w:ascii="Times New Roman" w:hAnsi="Times New Roman" w:cs="Times New Roman"/>
            <w:color w:val="FF0000"/>
            <w:sz w:val="26"/>
            <w:szCs w:val="26"/>
          </w:rPr>
          <w:t>check-in,</w:t>
        </w:r>
      </w:ins>
      <w:r w:rsidRPr="009C35C0">
        <w:rPr>
          <w:rFonts w:ascii="Times New Roman" w:hAnsi="Times New Roman" w:cs="Times New Roman"/>
          <w:color w:val="FF0000"/>
          <w:sz w:val="26"/>
          <w:szCs w:val="26"/>
        </w:rPr>
        <w:t xml:space="preserve"> and welcome dinner. </w:t>
      </w:r>
    </w:p>
    <w:p w14:paraId="725E3C25" w14:textId="4BE0859D" w:rsidR="009C35C0" w:rsidRPr="009C35C0" w:rsidRDefault="009C35C0" w:rsidP="009C35C0">
      <w:pPr>
        <w:spacing w:after="0" w:line="240" w:lineRule="auto"/>
        <w:jc w:val="both"/>
        <w:rPr>
          <w:rFonts w:ascii="Times New Roman" w:hAnsi="Times New Roman" w:cs="Times New Roman"/>
          <w:color w:val="FF0000"/>
          <w:sz w:val="26"/>
          <w:szCs w:val="26"/>
        </w:rPr>
      </w:pPr>
      <w:r w:rsidRPr="009C35C0">
        <w:rPr>
          <w:rFonts w:ascii="Times New Roman" w:hAnsi="Times New Roman" w:cs="Times New Roman"/>
          <w:bCs/>
          <w:color w:val="FF0000"/>
          <w:sz w:val="26"/>
          <w:szCs w:val="26"/>
        </w:rPr>
        <w:t>- 2</w:t>
      </w:r>
      <w:del w:id="21" w:author="nguyen ngan" w:date="2024-04-15T16:51:00Z">
        <w:r w:rsidRPr="009C35C0" w:rsidDel="009F0D50">
          <w:rPr>
            <w:rFonts w:ascii="Times New Roman" w:hAnsi="Times New Roman" w:cs="Times New Roman"/>
            <w:bCs/>
            <w:color w:val="FF0000"/>
            <w:sz w:val="26"/>
            <w:szCs w:val="26"/>
            <w:vertAlign w:val="superscript"/>
          </w:rPr>
          <w:delText>nd</w:delText>
        </w:r>
        <w:r w:rsidRPr="009C35C0" w:rsidDel="009F0D50">
          <w:rPr>
            <w:rFonts w:ascii="Times New Roman" w:hAnsi="Times New Roman" w:cs="Times New Roman"/>
            <w:bCs/>
            <w:color w:val="FF0000"/>
            <w:sz w:val="26"/>
            <w:szCs w:val="26"/>
          </w:rPr>
          <w:delText xml:space="preserve">  day</w:delText>
        </w:r>
      </w:del>
      <w:ins w:id="22" w:author="nguyen ngan" w:date="2024-04-15T16:51:00Z">
        <w:r w:rsidR="009F0D50" w:rsidRPr="009C35C0">
          <w:rPr>
            <w:rFonts w:ascii="Times New Roman" w:hAnsi="Times New Roman" w:cs="Times New Roman"/>
            <w:bCs/>
            <w:color w:val="FF0000"/>
            <w:sz w:val="26"/>
            <w:szCs w:val="26"/>
            <w:vertAlign w:val="superscript"/>
          </w:rPr>
          <w:t>nd</w:t>
        </w:r>
        <w:r w:rsidR="009F0D50" w:rsidRPr="009C35C0">
          <w:rPr>
            <w:rFonts w:ascii="Times New Roman" w:hAnsi="Times New Roman" w:cs="Times New Roman"/>
            <w:bCs/>
            <w:color w:val="FF0000"/>
            <w:sz w:val="26"/>
            <w:szCs w:val="26"/>
          </w:rPr>
          <w:t xml:space="preserve"> day</w:t>
        </w:r>
      </w:ins>
      <w:del w:id="23" w:author="nguyen ngan" w:date="2024-04-15T16:51:00Z">
        <w:r w:rsidRPr="009C35C0" w:rsidDel="009F0D50">
          <w:rPr>
            <w:rFonts w:ascii="Times New Roman" w:hAnsi="Times New Roman" w:cs="Times New Roman"/>
            <w:bCs/>
            <w:color w:val="FF0000"/>
            <w:sz w:val="26"/>
            <w:szCs w:val="26"/>
          </w:rPr>
          <w:delText xml:space="preserve"> </w:delText>
        </w:r>
      </w:del>
      <w:r w:rsidRPr="009C35C0">
        <w:rPr>
          <w:rFonts w:ascii="Times New Roman" w:hAnsi="Times New Roman" w:cs="Times New Roman"/>
          <w:bCs/>
          <w:color w:val="FF0000"/>
          <w:sz w:val="26"/>
          <w:szCs w:val="26"/>
        </w:rPr>
        <w:t xml:space="preserve">: </w:t>
      </w:r>
      <w:r w:rsidRPr="009C35C0">
        <w:rPr>
          <w:rFonts w:ascii="Times New Roman" w:hAnsi="Times New Roman" w:cs="Times New Roman"/>
          <w:color w:val="FF0000"/>
          <w:sz w:val="26"/>
          <w:szCs w:val="26"/>
        </w:rPr>
        <w:t>Opening Ceremony &amp; Plenary talks, poster session (at University of Science, Hochiminh city).</w:t>
      </w:r>
      <w:r w:rsidRPr="009C35C0">
        <w:rPr>
          <w:rFonts w:ascii="Times New Roman" w:hAnsi="Times New Roman" w:cs="Times New Roman"/>
          <w:bCs/>
          <w:color w:val="FF0000"/>
          <w:sz w:val="26"/>
          <w:szCs w:val="26"/>
        </w:rPr>
        <w:t xml:space="preserve"> Mekong </w:t>
      </w:r>
      <w:del w:id="24" w:author="nguyen ngan" w:date="2024-04-15T16:51:00Z">
        <w:r w:rsidRPr="009C35C0" w:rsidDel="009F0D50">
          <w:rPr>
            <w:rFonts w:ascii="Times New Roman" w:hAnsi="Times New Roman" w:cs="Times New Roman"/>
            <w:bCs/>
            <w:color w:val="FF0000"/>
            <w:sz w:val="26"/>
            <w:szCs w:val="26"/>
          </w:rPr>
          <w:delText xml:space="preserve">delta </w:delText>
        </w:r>
      </w:del>
      <w:ins w:id="25" w:author="nguyen ngan" w:date="2024-04-15T16:51:00Z">
        <w:r w:rsidR="009F0D50">
          <w:rPr>
            <w:rFonts w:ascii="Times New Roman" w:hAnsi="Times New Roman" w:cs="Times New Roman"/>
            <w:bCs/>
            <w:color w:val="FF0000"/>
            <w:sz w:val="26"/>
            <w:szCs w:val="26"/>
          </w:rPr>
          <w:t>Delta</w:t>
        </w:r>
        <w:r w:rsidR="009F0D50" w:rsidRPr="009C35C0">
          <w:rPr>
            <w:rFonts w:ascii="Times New Roman" w:hAnsi="Times New Roman" w:cs="Times New Roman"/>
            <w:bCs/>
            <w:color w:val="FF0000"/>
            <w:sz w:val="26"/>
            <w:szCs w:val="26"/>
          </w:rPr>
          <w:t xml:space="preserve"> </w:t>
        </w:r>
      </w:ins>
      <w:r w:rsidRPr="009C35C0">
        <w:rPr>
          <w:rFonts w:ascii="Times New Roman" w:hAnsi="Times New Roman" w:cs="Times New Roman"/>
          <w:color w:val="FF0000"/>
          <w:sz w:val="26"/>
          <w:szCs w:val="26"/>
        </w:rPr>
        <w:t>tour.</w:t>
      </w:r>
    </w:p>
    <w:p w14:paraId="243656D2" w14:textId="47350A08" w:rsidR="009C35C0" w:rsidRPr="009C35C0" w:rsidRDefault="009C35C0" w:rsidP="009C35C0">
      <w:pPr>
        <w:spacing w:after="0" w:line="240" w:lineRule="auto"/>
        <w:jc w:val="both"/>
        <w:rPr>
          <w:rFonts w:ascii="Times New Roman" w:hAnsi="Times New Roman" w:cs="Times New Roman"/>
          <w:color w:val="FF0000"/>
          <w:sz w:val="26"/>
          <w:szCs w:val="26"/>
        </w:rPr>
      </w:pPr>
      <w:r w:rsidRPr="009C35C0">
        <w:rPr>
          <w:rFonts w:ascii="Times New Roman" w:hAnsi="Times New Roman" w:cs="Times New Roman"/>
          <w:color w:val="FF0000"/>
          <w:sz w:val="26"/>
          <w:szCs w:val="26"/>
        </w:rPr>
        <w:t>- 3</w:t>
      </w:r>
      <w:del w:id="26" w:author="nguyen ngan" w:date="2024-04-15T16:51:00Z">
        <w:r w:rsidRPr="009C35C0" w:rsidDel="009F0D50">
          <w:rPr>
            <w:rFonts w:ascii="Times New Roman" w:hAnsi="Times New Roman" w:cs="Times New Roman"/>
            <w:color w:val="FF0000"/>
            <w:sz w:val="26"/>
            <w:szCs w:val="26"/>
            <w:vertAlign w:val="superscript"/>
          </w:rPr>
          <w:delText>rd</w:delText>
        </w:r>
        <w:r w:rsidRPr="009C35C0" w:rsidDel="009F0D50">
          <w:rPr>
            <w:rFonts w:ascii="Times New Roman" w:hAnsi="Times New Roman" w:cs="Times New Roman"/>
            <w:color w:val="FF0000"/>
            <w:sz w:val="26"/>
            <w:szCs w:val="26"/>
          </w:rPr>
          <w:delText xml:space="preserve">  day</w:delText>
        </w:r>
      </w:del>
      <w:ins w:id="27" w:author="nguyen ngan" w:date="2024-04-15T16:51:00Z">
        <w:r w:rsidR="009F0D50" w:rsidRPr="009C35C0">
          <w:rPr>
            <w:rFonts w:ascii="Times New Roman" w:hAnsi="Times New Roman" w:cs="Times New Roman"/>
            <w:color w:val="FF0000"/>
            <w:sz w:val="26"/>
            <w:szCs w:val="26"/>
            <w:vertAlign w:val="superscript"/>
          </w:rPr>
          <w:t>rd</w:t>
        </w:r>
        <w:r w:rsidR="009F0D50" w:rsidRPr="009C35C0">
          <w:rPr>
            <w:rFonts w:ascii="Times New Roman" w:hAnsi="Times New Roman" w:cs="Times New Roman"/>
            <w:color w:val="FF0000"/>
            <w:sz w:val="26"/>
            <w:szCs w:val="26"/>
          </w:rPr>
          <w:t xml:space="preserve"> day</w:t>
        </w:r>
      </w:ins>
      <w:r w:rsidRPr="009C35C0">
        <w:rPr>
          <w:rFonts w:ascii="Times New Roman" w:hAnsi="Times New Roman" w:cs="Times New Roman"/>
          <w:color w:val="FF0000"/>
          <w:sz w:val="26"/>
          <w:szCs w:val="26"/>
        </w:rPr>
        <w:t>: Registration, parallel sessions, poster session,</w:t>
      </w:r>
      <w:r w:rsidRPr="009C35C0">
        <w:rPr>
          <w:rFonts w:ascii="Times New Roman" w:hAnsi="Times New Roman" w:cs="Times New Roman"/>
          <w:bCs/>
          <w:color w:val="FF0000"/>
          <w:sz w:val="26"/>
          <w:szCs w:val="26"/>
        </w:rPr>
        <w:t xml:space="preserve"> </w:t>
      </w:r>
      <w:del w:id="28" w:author="nguyen ngan" w:date="2024-04-15T16:51:00Z">
        <w:r w:rsidRPr="009C35C0" w:rsidDel="009F0D50">
          <w:rPr>
            <w:rFonts w:ascii="Times New Roman" w:hAnsi="Times New Roman" w:cs="Times New Roman"/>
            <w:bCs/>
            <w:color w:val="FF0000"/>
            <w:sz w:val="26"/>
            <w:szCs w:val="26"/>
          </w:rPr>
          <w:delText>meetting of 6</w:delText>
        </w:r>
        <w:r w:rsidRPr="009C35C0" w:rsidDel="009F0D50">
          <w:rPr>
            <w:rFonts w:ascii="Times New Roman" w:hAnsi="Times New Roman" w:cs="Times New Roman"/>
            <w:color w:val="FF0000"/>
            <w:sz w:val="26"/>
            <w:szCs w:val="26"/>
            <w:vertAlign w:val="superscript"/>
          </w:rPr>
          <w:delText>th</w:delText>
        </w:r>
        <w:r w:rsidRPr="009C35C0" w:rsidDel="009F0D50">
          <w:rPr>
            <w:rFonts w:ascii="Times New Roman" w:hAnsi="Times New Roman" w:cs="Times New Roman"/>
            <w:color w:val="FF0000"/>
            <w:sz w:val="26"/>
            <w:szCs w:val="26"/>
          </w:rPr>
          <w:delText xml:space="preserve"> ICEBA2025, Closing Ceremony</w:delText>
        </w:r>
      </w:del>
      <w:ins w:id="29" w:author="nguyen ngan" w:date="2024-04-15T16:51:00Z">
        <w:r w:rsidR="009F0D50">
          <w:rPr>
            <w:rFonts w:ascii="Times New Roman" w:hAnsi="Times New Roman" w:cs="Times New Roman"/>
            <w:bCs/>
            <w:color w:val="FF0000"/>
            <w:sz w:val="26"/>
            <w:szCs w:val="26"/>
          </w:rPr>
          <w:t>meeting meeting of 6th ICEBA2025, Closing Ceremony,</w:t>
        </w:r>
      </w:ins>
      <w:r w:rsidRPr="009C35C0">
        <w:rPr>
          <w:rFonts w:ascii="Times New Roman" w:hAnsi="Times New Roman" w:cs="Times New Roman"/>
          <w:color w:val="FF0000"/>
          <w:sz w:val="26"/>
          <w:szCs w:val="26"/>
        </w:rPr>
        <w:t xml:space="preserve"> and Conference Banquet (at Vinh Long province).</w:t>
      </w:r>
    </w:p>
    <w:p w14:paraId="676B6C45" w14:textId="4C3EC214" w:rsidR="008B69F4" w:rsidRPr="00B678F0" w:rsidRDefault="008B69F4" w:rsidP="008B69F4">
      <w:pPr>
        <w:spacing w:after="0" w:line="240" w:lineRule="auto"/>
        <w:rPr>
          <w:rFonts w:ascii="Times New Roman" w:hAnsi="Times New Roman" w:cs="Times New Roman"/>
          <w:bCs/>
          <w:color w:val="000000" w:themeColor="text1"/>
          <w:sz w:val="28"/>
          <w:szCs w:val="28"/>
        </w:rPr>
      </w:pPr>
    </w:p>
    <w:p w14:paraId="573F611C" w14:textId="77777777" w:rsidR="009C35C0" w:rsidRDefault="008C2776" w:rsidP="008B69F4">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b/>
          <w:color w:val="000000" w:themeColor="text1"/>
          <w:sz w:val="28"/>
          <w:szCs w:val="28"/>
        </w:rPr>
        <w:t>4</w:t>
      </w:r>
      <w:r w:rsidR="008B69F4" w:rsidRPr="00B678F0">
        <w:rPr>
          <w:rFonts w:ascii="Times New Roman" w:hAnsi="Times New Roman" w:cs="Times New Roman"/>
          <w:b/>
          <w:color w:val="000000" w:themeColor="text1"/>
          <w:sz w:val="28"/>
          <w:szCs w:val="28"/>
        </w:rPr>
        <w:t xml:space="preserve">. </w:t>
      </w:r>
      <w:r w:rsidR="008453C2" w:rsidRPr="00B678F0">
        <w:rPr>
          <w:rFonts w:ascii="Times New Roman" w:hAnsi="Times New Roman" w:cs="Times New Roman"/>
          <w:b/>
          <w:color w:val="000000" w:themeColor="text1"/>
          <w:sz w:val="28"/>
          <w:szCs w:val="28"/>
        </w:rPr>
        <w:t>V</w:t>
      </w:r>
      <w:r w:rsidR="008B69F4" w:rsidRPr="00B678F0">
        <w:rPr>
          <w:rFonts w:ascii="Times New Roman" w:hAnsi="Times New Roman" w:cs="Times New Roman"/>
          <w:b/>
          <w:color w:val="000000" w:themeColor="text1"/>
          <w:sz w:val="28"/>
          <w:szCs w:val="28"/>
        </w:rPr>
        <w:t>en</w:t>
      </w:r>
      <w:r w:rsidR="008453C2" w:rsidRPr="00B678F0">
        <w:rPr>
          <w:rFonts w:ascii="Times New Roman" w:hAnsi="Times New Roman" w:cs="Times New Roman"/>
          <w:b/>
          <w:color w:val="000000" w:themeColor="text1"/>
          <w:sz w:val="28"/>
          <w:szCs w:val="28"/>
        </w:rPr>
        <w:t>ue</w:t>
      </w:r>
      <w:r w:rsidR="008B69F4" w:rsidRPr="00B678F0">
        <w:rPr>
          <w:rFonts w:ascii="Times New Roman" w:hAnsi="Times New Roman" w:cs="Times New Roman"/>
          <w:b/>
          <w:color w:val="000000" w:themeColor="text1"/>
          <w:sz w:val="28"/>
          <w:szCs w:val="28"/>
        </w:rPr>
        <w:t>:</w:t>
      </w:r>
      <w:r w:rsidR="008B69F4" w:rsidRPr="00B678F0">
        <w:rPr>
          <w:rFonts w:ascii="Times New Roman" w:hAnsi="Times New Roman" w:cs="Times New Roman"/>
          <w:color w:val="000000" w:themeColor="text1"/>
          <w:sz w:val="28"/>
          <w:szCs w:val="28"/>
        </w:rPr>
        <w:t xml:space="preserve"> </w:t>
      </w:r>
    </w:p>
    <w:p w14:paraId="7B178335" w14:textId="4ED272E0" w:rsidR="008B69F4" w:rsidRDefault="009C35C0" w:rsidP="008B69F4">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3E4A8F" w:rsidRPr="00B678F0">
        <w:rPr>
          <w:rFonts w:ascii="Times New Roman" w:hAnsi="Times New Roman" w:cs="Times New Roman"/>
          <w:color w:val="000000" w:themeColor="text1"/>
          <w:sz w:val="28"/>
          <w:szCs w:val="28"/>
        </w:rPr>
        <w:t>VNUHCM-University of Science, 227 Nguyen Van Cu Str., Dist. 5, Ho Chi M</w:t>
      </w:r>
      <w:r w:rsidR="00A96A57" w:rsidRPr="00B678F0">
        <w:rPr>
          <w:rFonts w:ascii="Times New Roman" w:hAnsi="Times New Roman" w:cs="Times New Roman"/>
          <w:color w:val="000000" w:themeColor="text1"/>
          <w:sz w:val="28"/>
          <w:szCs w:val="28"/>
        </w:rPr>
        <w:t xml:space="preserve">inh </w:t>
      </w:r>
      <w:del w:id="30" w:author="nguyen ngan" w:date="2024-04-15T16:51:00Z">
        <w:r w:rsidR="00A96A57" w:rsidRPr="00B678F0" w:rsidDel="009F0D50">
          <w:rPr>
            <w:rFonts w:ascii="Times New Roman" w:hAnsi="Times New Roman" w:cs="Times New Roman"/>
            <w:color w:val="000000" w:themeColor="text1"/>
            <w:sz w:val="28"/>
            <w:szCs w:val="28"/>
          </w:rPr>
          <w:delText>city</w:delText>
        </w:r>
      </w:del>
      <w:ins w:id="31" w:author="nguyen ngan" w:date="2024-04-15T16:51:00Z">
        <w:r w:rsidR="009F0D50">
          <w:rPr>
            <w:rFonts w:ascii="Times New Roman" w:hAnsi="Times New Roman" w:cs="Times New Roman"/>
            <w:color w:val="000000" w:themeColor="text1"/>
            <w:sz w:val="28"/>
            <w:szCs w:val="28"/>
          </w:rPr>
          <w:t>City</w:t>
        </w:r>
      </w:ins>
      <w:r w:rsidR="008C2776" w:rsidRPr="00B678F0">
        <w:rPr>
          <w:rFonts w:ascii="Times New Roman" w:hAnsi="Times New Roman" w:cs="Times New Roman"/>
          <w:color w:val="000000" w:themeColor="text1"/>
          <w:sz w:val="28"/>
          <w:szCs w:val="28"/>
        </w:rPr>
        <w:t>, Vietnam</w:t>
      </w:r>
      <w:r w:rsidR="008B69F4" w:rsidRPr="00B678F0">
        <w:rPr>
          <w:rFonts w:ascii="Times New Roman" w:hAnsi="Times New Roman" w:cs="Times New Roman"/>
          <w:color w:val="000000" w:themeColor="text1"/>
          <w:sz w:val="28"/>
          <w:szCs w:val="28"/>
        </w:rPr>
        <w:t>.</w:t>
      </w:r>
    </w:p>
    <w:p w14:paraId="02FC7A0C" w14:textId="26081444" w:rsidR="009C35C0" w:rsidRPr="009C35C0" w:rsidRDefault="009C35C0" w:rsidP="008B69F4">
      <w:pPr>
        <w:spacing w:after="0" w:line="240" w:lineRule="auto"/>
        <w:rPr>
          <w:rFonts w:ascii="Times New Roman" w:hAnsi="Times New Roman" w:cs="Times New Roman"/>
          <w:color w:val="FF0000"/>
          <w:sz w:val="28"/>
          <w:szCs w:val="28"/>
        </w:rPr>
      </w:pPr>
      <w:r w:rsidRPr="009C35C0">
        <w:rPr>
          <w:rFonts w:ascii="Times New Roman" w:hAnsi="Times New Roman" w:cs="Times New Roman"/>
          <w:color w:val="FF0000"/>
          <w:sz w:val="28"/>
          <w:szCs w:val="28"/>
        </w:rPr>
        <w:t>- Mien Tay Construction University, Ministry of Construction (Vinh Long Province).</w:t>
      </w:r>
    </w:p>
    <w:p w14:paraId="7E1E6CB8" w14:textId="77777777" w:rsidR="003160D2" w:rsidRPr="00B678F0" w:rsidRDefault="003160D2" w:rsidP="008B69F4">
      <w:pPr>
        <w:spacing w:after="0" w:line="240" w:lineRule="auto"/>
        <w:rPr>
          <w:rFonts w:ascii="Times New Roman" w:hAnsi="Times New Roman" w:cs="Times New Roman"/>
          <w:b/>
          <w:bCs/>
          <w:color w:val="000000" w:themeColor="text1"/>
          <w:sz w:val="28"/>
          <w:szCs w:val="28"/>
        </w:rPr>
      </w:pPr>
    </w:p>
    <w:p w14:paraId="58FF6291" w14:textId="73163340" w:rsidR="008C2776" w:rsidRPr="00357901" w:rsidRDefault="000A47ED" w:rsidP="008B69F4">
      <w:pPr>
        <w:spacing w:after="0" w:line="240" w:lineRule="auto"/>
        <w:rPr>
          <w:rFonts w:ascii="Times New Roman" w:hAnsi="Times New Roman" w:cs="Times New Roman"/>
          <w:color w:val="FF0000"/>
          <w:sz w:val="28"/>
          <w:szCs w:val="28"/>
        </w:rPr>
      </w:pPr>
      <w:r w:rsidRPr="00B678F0">
        <w:rPr>
          <w:rFonts w:ascii="Times New Roman" w:hAnsi="Times New Roman" w:cs="Times New Roman"/>
          <w:b/>
          <w:bCs/>
          <w:color w:val="000000" w:themeColor="text1"/>
          <w:sz w:val="28"/>
          <w:szCs w:val="28"/>
        </w:rPr>
        <w:t>5.</w:t>
      </w:r>
      <w:r w:rsidR="009D461D" w:rsidRPr="00B678F0">
        <w:rPr>
          <w:rFonts w:ascii="Times New Roman" w:hAnsi="Times New Roman" w:cs="Times New Roman"/>
          <w:b/>
          <w:bCs/>
          <w:color w:val="000000" w:themeColor="text1"/>
          <w:sz w:val="28"/>
          <w:szCs w:val="28"/>
        </w:rPr>
        <w:t xml:space="preserve"> </w:t>
      </w:r>
      <w:r w:rsidR="00BF47E3" w:rsidRPr="00B678F0">
        <w:rPr>
          <w:rFonts w:ascii="Times New Roman" w:hAnsi="Times New Roman" w:cs="Times New Roman"/>
          <w:b/>
          <w:bCs/>
          <w:color w:val="000000" w:themeColor="text1"/>
          <w:sz w:val="28"/>
          <w:szCs w:val="28"/>
        </w:rPr>
        <w:t>Co-o</w:t>
      </w:r>
      <w:r w:rsidR="009D461D" w:rsidRPr="00B678F0">
        <w:rPr>
          <w:rFonts w:ascii="Times New Roman" w:hAnsi="Times New Roman" w:cs="Times New Roman"/>
          <w:b/>
          <w:bCs/>
          <w:color w:val="000000" w:themeColor="text1"/>
          <w:sz w:val="28"/>
          <w:szCs w:val="28"/>
        </w:rPr>
        <w:t>rganiz</w:t>
      </w:r>
      <w:r w:rsidR="00A7330E" w:rsidRPr="00B678F0">
        <w:rPr>
          <w:rFonts w:ascii="Times New Roman" w:hAnsi="Times New Roman" w:cs="Times New Roman"/>
          <w:b/>
          <w:bCs/>
          <w:color w:val="000000" w:themeColor="text1"/>
          <w:sz w:val="28"/>
          <w:szCs w:val="28"/>
        </w:rPr>
        <w:t>ers</w:t>
      </w:r>
      <w:r w:rsidRPr="00B678F0">
        <w:rPr>
          <w:rFonts w:ascii="Times New Roman" w:hAnsi="Times New Roman" w:cs="Times New Roman"/>
          <w:b/>
          <w:bCs/>
          <w:color w:val="000000" w:themeColor="text1"/>
          <w:sz w:val="28"/>
          <w:szCs w:val="28"/>
        </w:rPr>
        <w:t>:</w:t>
      </w:r>
      <w:r w:rsidRPr="00B678F0">
        <w:rPr>
          <w:rFonts w:ascii="Times New Roman" w:hAnsi="Times New Roman" w:cs="Times New Roman"/>
          <w:color w:val="000000" w:themeColor="text1"/>
          <w:sz w:val="28"/>
          <w:szCs w:val="28"/>
        </w:rPr>
        <w:t xml:space="preserve"> University of Science (VNUHCM</w:t>
      </w:r>
      <w:r w:rsidR="00BF47E3" w:rsidRPr="00B678F0">
        <w:rPr>
          <w:rFonts w:ascii="Times New Roman" w:hAnsi="Times New Roman" w:cs="Times New Roman"/>
          <w:color w:val="000000" w:themeColor="text1"/>
          <w:sz w:val="28"/>
          <w:szCs w:val="28"/>
        </w:rPr>
        <w:t>, Vietnam</w:t>
      </w:r>
      <w:r w:rsidRPr="00B678F0">
        <w:rPr>
          <w:rFonts w:ascii="Times New Roman" w:hAnsi="Times New Roman" w:cs="Times New Roman"/>
          <w:color w:val="000000" w:themeColor="text1"/>
          <w:sz w:val="28"/>
          <w:szCs w:val="28"/>
        </w:rPr>
        <w:t>)</w:t>
      </w:r>
      <w:r w:rsidR="00357901">
        <w:rPr>
          <w:rFonts w:ascii="Times New Roman" w:hAnsi="Times New Roman" w:cs="Times New Roman"/>
          <w:color w:val="000000" w:themeColor="text1"/>
          <w:sz w:val="28"/>
          <w:szCs w:val="28"/>
        </w:rPr>
        <w:t xml:space="preserve">, </w:t>
      </w:r>
      <w:r w:rsidR="009D461D" w:rsidRPr="00B678F0">
        <w:rPr>
          <w:rFonts w:ascii="Times New Roman" w:hAnsi="Times New Roman" w:cs="Times New Roman"/>
          <w:color w:val="000000" w:themeColor="text1"/>
          <w:sz w:val="28"/>
          <w:szCs w:val="28"/>
        </w:rPr>
        <w:t>Tohoku University (</w:t>
      </w:r>
      <w:del w:id="32" w:author="nguyen ngan" w:date="2024-04-15T16:51:00Z">
        <w:r w:rsidR="009D461D" w:rsidRPr="00B678F0" w:rsidDel="009F0D50">
          <w:rPr>
            <w:rFonts w:ascii="Times New Roman" w:hAnsi="Times New Roman" w:cs="Times New Roman"/>
            <w:color w:val="000000" w:themeColor="text1"/>
            <w:sz w:val="28"/>
            <w:szCs w:val="28"/>
          </w:rPr>
          <w:delText xml:space="preserve">Japan) </w:delText>
        </w:r>
        <w:r w:rsidR="00357901" w:rsidDel="009F0D50">
          <w:rPr>
            <w:rFonts w:ascii="Times New Roman" w:hAnsi="Times New Roman" w:cs="Times New Roman"/>
            <w:color w:val="000000" w:themeColor="text1"/>
            <w:sz w:val="28"/>
            <w:szCs w:val="28"/>
          </w:rPr>
          <w:delText xml:space="preserve"> </w:delText>
        </w:r>
        <w:r w:rsidR="00357901" w:rsidRPr="00357901" w:rsidDel="009F0D50">
          <w:rPr>
            <w:rFonts w:ascii="Times New Roman" w:hAnsi="Times New Roman" w:cs="Times New Roman"/>
            <w:color w:val="FF0000"/>
            <w:sz w:val="28"/>
            <w:szCs w:val="28"/>
          </w:rPr>
          <w:delText>and</w:delText>
        </w:r>
      </w:del>
      <w:ins w:id="33" w:author="nguyen ngan" w:date="2024-04-15T16:51:00Z">
        <w:r w:rsidR="009F0D50" w:rsidRPr="00B678F0">
          <w:rPr>
            <w:rFonts w:ascii="Times New Roman" w:hAnsi="Times New Roman" w:cs="Times New Roman"/>
            <w:color w:val="000000" w:themeColor="text1"/>
            <w:sz w:val="28"/>
            <w:szCs w:val="28"/>
          </w:rPr>
          <w:t xml:space="preserve">Japan) </w:t>
        </w:r>
        <w:r w:rsidR="009F0D50">
          <w:rPr>
            <w:rFonts w:ascii="Times New Roman" w:hAnsi="Times New Roman" w:cs="Times New Roman"/>
            <w:color w:val="000000" w:themeColor="text1"/>
            <w:sz w:val="28"/>
            <w:szCs w:val="28"/>
          </w:rPr>
          <w:t>and</w:t>
        </w:r>
      </w:ins>
      <w:r w:rsidR="00357901" w:rsidRPr="00357901">
        <w:rPr>
          <w:rFonts w:ascii="Times New Roman" w:hAnsi="Times New Roman" w:cs="Times New Roman"/>
          <w:color w:val="FF0000"/>
          <w:sz w:val="28"/>
          <w:szCs w:val="28"/>
        </w:rPr>
        <w:t xml:space="preserve"> Mien Tay Construction University (Vinh Long province).</w:t>
      </w:r>
    </w:p>
    <w:p w14:paraId="0B3D5391" w14:textId="77777777" w:rsidR="003160D2" w:rsidRPr="00B678F0" w:rsidRDefault="003160D2" w:rsidP="0021112A">
      <w:pPr>
        <w:spacing w:after="0" w:line="240" w:lineRule="auto"/>
        <w:jc w:val="both"/>
        <w:rPr>
          <w:rFonts w:ascii="Times New Roman" w:hAnsi="Times New Roman" w:cs="Times New Roman"/>
          <w:b/>
          <w:bCs/>
          <w:color w:val="000000" w:themeColor="text1"/>
          <w:sz w:val="28"/>
          <w:szCs w:val="28"/>
        </w:rPr>
      </w:pPr>
    </w:p>
    <w:p w14:paraId="1752F632" w14:textId="1C2B2CB5" w:rsidR="008C1E6F" w:rsidRPr="00B678F0" w:rsidRDefault="00962B66" w:rsidP="0021112A">
      <w:pPr>
        <w:spacing w:after="0" w:line="240" w:lineRule="auto"/>
        <w:jc w:val="both"/>
        <w:rPr>
          <w:rFonts w:ascii="Times New Roman" w:hAnsi="Times New Roman" w:cs="Times New Roman"/>
          <w:color w:val="000000" w:themeColor="text1"/>
          <w:sz w:val="28"/>
          <w:szCs w:val="28"/>
        </w:rPr>
      </w:pPr>
      <w:r w:rsidRPr="00B678F0">
        <w:rPr>
          <w:rFonts w:ascii="Times New Roman" w:hAnsi="Times New Roman" w:cs="Times New Roman"/>
          <w:b/>
          <w:bCs/>
          <w:color w:val="000000" w:themeColor="text1"/>
          <w:sz w:val="28"/>
          <w:szCs w:val="28"/>
        </w:rPr>
        <w:t>6</w:t>
      </w:r>
      <w:r w:rsidR="008442FC" w:rsidRPr="00B678F0">
        <w:rPr>
          <w:rFonts w:ascii="Times New Roman" w:hAnsi="Times New Roman" w:cs="Times New Roman"/>
          <w:b/>
          <w:bCs/>
          <w:color w:val="000000" w:themeColor="text1"/>
          <w:sz w:val="28"/>
          <w:szCs w:val="28"/>
        </w:rPr>
        <w:t xml:space="preserve">. </w:t>
      </w:r>
      <w:r w:rsidR="008C1E6F" w:rsidRPr="00B678F0">
        <w:rPr>
          <w:rFonts w:ascii="Times New Roman" w:hAnsi="Times New Roman" w:cs="Times New Roman"/>
          <w:b/>
          <w:bCs/>
          <w:color w:val="000000" w:themeColor="text1"/>
          <w:sz w:val="28"/>
          <w:szCs w:val="28"/>
        </w:rPr>
        <w:t xml:space="preserve">Technical </w:t>
      </w:r>
      <w:r w:rsidR="00EE6704">
        <w:rPr>
          <w:rFonts w:ascii="Times New Roman" w:hAnsi="Times New Roman" w:cs="Times New Roman"/>
          <w:b/>
          <w:bCs/>
          <w:color w:val="000000" w:themeColor="text1"/>
          <w:sz w:val="28"/>
          <w:szCs w:val="28"/>
        </w:rPr>
        <w:t>s</w:t>
      </w:r>
      <w:r w:rsidR="008C1E6F" w:rsidRPr="00B678F0">
        <w:rPr>
          <w:rFonts w:ascii="Times New Roman" w:hAnsi="Times New Roman" w:cs="Times New Roman"/>
          <w:b/>
          <w:bCs/>
          <w:color w:val="000000" w:themeColor="text1"/>
          <w:sz w:val="28"/>
          <w:szCs w:val="28"/>
        </w:rPr>
        <w:t>upport:</w:t>
      </w:r>
      <w:r w:rsidR="008C1E6F" w:rsidRPr="00B678F0">
        <w:rPr>
          <w:rFonts w:ascii="Times New Roman" w:hAnsi="Times New Roman" w:cs="Times New Roman"/>
          <w:color w:val="000000" w:themeColor="text1"/>
          <w:sz w:val="28"/>
          <w:szCs w:val="28"/>
        </w:rPr>
        <w:t xml:space="preserve"> </w:t>
      </w:r>
      <w:r w:rsidR="009C35C0" w:rsidRPr="00B678F0">
        <w:rPr>
          <w:rFonts w:ascii="Times New Roman" w:hAnsi="Times New Roman" w:cs="Times New Roman"/>
          <w:color w:val="000000" w:themeColor="text1"/>
          <w:sz w:val="28"/>
          <w:szCs w:val="28"/>
        </w:rPr>
        <w:t>Institute Electrical Engineer of Japan (IEEJ, Japan)</w:t>
      </w:r>
      <w:r w:rsidR="009C35C0" w:rsidRPr="009C35C0">
        <w:rPr>
          <w:rFonts w:ascii="Times New Roman" w:hAnsi="Times New Roman" w:cs="Times New Roman"/>
          <w:color w:val="000000" w:themeColor="text1"/>
          <w:sz w:val="28"/>
          <w:szCs w:val="28"/>
        </w:rPr>
        <w:t>,</w:t>
      </w:r>
      <w:r w:rsidR="009C35C0">
        <w:rPr>
          <w:rFonts w:ascii="Times New Roman" w:hAnsi="Times New Roman" w:cs="Times New Roman"/>
          <w:b/>
          <w:bCs/>
          <w:color w:val="000000" w:themeColor="text1"/>
          <w:sz w:val="28"/>
          <w:szCs w:val="28"/>
        </w:rPr>
        <w:t xml:space="preserve"> </w:t>
      </w:r>
      <w:r w:rsidR="008C1E6F" w:rsidRPr="00B678F0">
        <w:rPr>
          <w:rFonts w:ascii="Times New Roman" w:hAnsi="Times New Roman" w:cs="Times New Roman"/>
          <w:color w:val="000000" w:themeColor="text1"/>
          <w:sz w:val="28"/>
          <w:szCs w:val="28"/>
        </w:rPr>
        <w:t xml:space="preserve">IEEE Vietnam </w:t>
      </w:r>
      <w:r w:rsidR="00FD0D65" w:rsidRPr="00B678F0">
        <w:rPr>
          <w:rFonts w:ascii="Times New Roman" w:hAnsi="Times New Roman" w:cs="Times New Roman"/>
          <w:color w:val="000000" w:themeColor="text1"/>
          <w:sz w:val="28"/>
          <w:szCs w:val="28"/>
        </w:rPr>
        <w:t>Section</w:t>
      </w:r>
      <w:r w:rsidR="00A33D75" w:rsidRPr="00B678F0">
        <w:rPr>
          <w:rFonts w:ascii="Times New Roman" w:hAnsi="Times New Roman" w:cs="Times New Roman"/>
          <w:color w:val="000000" w:themeColor="text1"/>
          <w:sz w:val="28"/>
          <w:szCs w:val="28"/>
        </w:rPr>
        <w:t xml:space="preserve">, </w:t>
      </w:r>
      <w:r w:rsidR="008C1E6F" w:rsidRPr="00B678F0">
        <w:rPr>
          <w:rFonts w:ascii="Times New Roman" w:hAnsi="Times New Roman" w:cs="Times New Roman"/>
          <w:color w:val="000000" w:themeColor="text1"/>
          <w:sz w:val="28"/>
          <w:szCs w:val="28"/>
        </w:rPr>
        <w:t>Institute of Korean Electrical</w:t>
      </w:r>
      <w:r w:rsidR="001704D3" w:rsidRPr="00B678F0">
        <w:rPr>
          <w:rFonts w:ascii="Times New Roman" w:hAnsi="Times New Roman" w:cs="Times New Roman"/>
          <w:color w:val="000000" w:themeColor="text1"/>
          <w:sz w:val="28"/>
          <w:szCs w:val="28"/>
        </w:rPr>
        <w:t>&amp;</w:t>
      </w:r>
      <w:r w:rsidR="008C1E6F" w:rsidRPr="00B678F0">
        <w:rPr>
          <w:rFonts w:ascii="Times New Roman" w:hAnsi="Times New Roman" w:cs="Times New Roman"/>
          <w:color w:val="000000" w:themeColor="text1"/>
          <w:sz w:val="28"/>
          <w:szCs w:val="28"/>
        </w:rPr>
        <w:t xml:space="preserve"> Electronic Engineers (IKEEE, Korea)</w:t>
      </w:r>
      <w:ins w:id="34" w:author="nguyen ngan" w:date="2024-04-15T16:51:00Z">
        <w:r w:rsidR="009F0D50">
          <w:rPr>
            <w:rFonts w:ascii="Times New Roman" w:hAnsi="Times New Roman" w:cs="Times New Roman"/>
            <w:color w:val="000000" w:themeColor="text1"/>
            <w:sz w:val="28"/>
            <w:szCs w:val="28"/>
          </w:rPr>
          <w:t>,</w:t>
        </w:r>
      </w:ins>
      <w:r w:rsidR="00362416" w:rsidRPr="00B678F0">
        <w:rPr>
          <w:rFonts w:ascii="Times New Roman" w:hAnsi="Times New Roman" w:cs="Times New Roman"/>
          <w:color w:val="000000" w:themeColor="text1"/>
          <w:sz w:val="28"/>
          <w:szCs w:val="28"/>
        </w:rPr>
        <w:t xml:space="preserve"> and HoChiMinh Semiconducting Industrial Association (HSIA).</w:t>
      </w:r>
    </w:p>
    <w:p w14:paraId="30E3D4B5" w14:textId="77777777" w:rsidR="003160D2" w:rsidRPr="00B678F0" w:rsidRDefault="003160D2" w:rsidP="003160D2">
      <w:pPr>
        <w:spacing w:after="0" w:line="240" w:lineRule="auto"/>
        <w:jc w:val="both"/>
        <w:rPr>
          <w:rFonts w:ascii="Times New Roman" w:hAnsi="Times New Roman" w:cs="Times New Roman"/>
          <w:b/>
          <w:bCs/>
          <w:color w:val="000000" w:themeColor="text1"/>
          <w:sz w:val="28"/>
          <w:szCs w:val="28"/>
        </w:rPr>
      </w:pPr>
    </w:p>
    <w:p w14:paraId="437A9AA0" w14:textId="13D006D3" w:rsidR="003160D2" w:rsidRPr="00B678F0" w:rsidRDefault="003160D2" w:rsidP="003160D2">
      <w:pPr>
        <w:spacing w:after="0" w:line="240" w:lineRule="auto"/>
        <w:jc w:val="both"/>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7. Publication:</w:t>
      </w:r>
    </w:p>
    <w:p w14:paraId="518AD09A" w14:textId="36238F95" w:rsidR="003160D2" w:rsidRDefault="003160D2" w:rsidP="00A7330E">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The selected papers </w:t>
      </w:r>
      <w:r w:rsidR="00AF461B" w:rsidRPr="00B678F0">
        <w:rPr>
          <w:rFonts w:ascii="Times New Roman" w:hAnsi="Times New Roman" w:cs="Times New Roman"/>
          <w:color w:val="000000" w:themeColor="text1"/>
          <w:sz w:val="28"/>
          <w:szCs w:val="28"/>
        </w:rPr>
        <w:t>(</w:t>
      </w:r>
      <w:r w:rsidR="00855DD8" w:rsidRPr="00B678F0">
        <w:rPr>
          <w:rFonts w:ascii="Times New Roman" w:hAnsi="Times New Roman" w:cs="Times New Roman"/>
          <w:color w:val="000000" w:themeColor="text1"/>
          <w:sz w:val="28"/>
          <w:szCs w:val="28"/>
        </w:rPr>
        <w:t xml:space="preserve">from </w:t>
      </w:r>
      <w:r w:rsidR="00AF461B" w:rsidRPr="00B678F0">
        <w:rPr>
          <w:rFonts w:ascii="Times New Roman" w:hAnsi="Times New Roman" w:cs="Times New Roman"/>
          <w:color w:val="000000" w:themeColor="text1"/>
          <w:sz w:val="28"/>
          <w:szCs w:val="28"/>
        </w:rPr>
        <w:t>4</w:t>
      </w:r>
      <w:r w:rsidR="00855DD8" w:rsidRPr="00B678F0">
        <w:rPr>
          <w:rFonts w:ascii="Times New Roman" w:hAnsi="Times New Roman" w:cs="Times New Roman"/>
          <w:color w:val="000000" w:themeColor="text1"/>
          <w:sz w:val="28"/>
          <w:szCs w:val="28"/>
        </w:rPr>
        <w:t xml:space="preserve"> to </w:t>
      </w:r>
      <w:r w:rsidR="00AF461B" w:rsidRPr="00B678F0">
        <w:rPr>
          <w:rFonts w:ascii="Times New Roman" w:hAnsi="Times New Roman" w:cs="Times New Roman"/>
          <w:color w:val="000000" w:themeColor="text1"/>
          <w:sz w:val="28"/>
          <w:szCs w:val="28"/>
        </w:rPr>
        <w:t xml:space="preserve">8 pages) </w:t>
      </w:r>
      <w:r w:rsidRPr="00B678F0">
        <w:rPr>
          <w:rFonts w:ascii="Times New Roman" w:hAnsi="Times New Roman" w:cs="Times New Roman"/>
          <w:color w:val="000000" w:themeColor="text1"/>
          <w:sz w:val="28"/>
          <w:szCs w:val="28"/>
        </w:rPr>
        <w:t xml:space="preserve">will be </w:t>
      </w:r>
      <w:r w:rsidR="00A7330E" w:rsidRPr="00B678F0">
        <w:rPr>
          <w:rFonts w:ascii="Times New Roman" w:hAnsi="Times New Roman" w:cs="Times New Roman"/>
          <w:color w:val="000000" w:themeColor="text1"/>
          <w:sz w:val="28"/>
          <w:szCs w:val="28"/>
        </w:rPr>
        <w:t>re</w:t>
      </w:r>
      <w:r w:rsidRPr="00B678F0">
        <w:rPr>
          <w:rFonts w:ascii="Times New Roman" w:hAnsi="Times New Roman" w:cs="Times New Roman"/>
          <w:color w:val="000000" w:themeColor="text1"/>
          <w:sz w:val="28"/>
          <w:szCs w:val="28"/>
        </w:rPr>
        <w:t>view</w:t>
      </w:r>
      <w:r w:rsidR="00A7330E" w:rsidRPr="00B678F0">
        <w:rPr>
          <w:rFonts w:ascii="Times New Roman" w:hAnsi="Times New Roman" w:cs="Times New Roman"/>
          <w:color w:val="000000" w:themeColor="text1"/>
          <w:sz w:val="28"/>
          <w:szCs w:val="28"/>
        </w:rPr>
        <w:t>ed</w:t>
      </w:r>
      <w:r w:rsidRPr="00B678F0">
        <w:rPr>
          <w:rFonts w:ascii="Times New Roman" w:hAnsi="Times New Roman" w:cs="Times New Roman"/>
          <w:color w:val="000000" w:themeColor="text1"/>
          <w:sz w:val="28"/>
          <w:szCs w:val="28"/>
        </w:rPr>
        <w:t xml:space="preserve"> </w:t>
      </w:r>
      <w:r w:rsidR="00AF461B" w:rsidRPr="00B678F0">
        <w:rPr>
          <w:rFonts w:ascii="Times New Roman" w:hAnsi="Times New Roman" w:cs="Times New Roman"/>
          <w:color w:val="000000" w:themeColor="text1"/>
          <w:sz w:val="28"/>
          <w:szCs w:val="28"/>
        </w:rPr>
        <w:t xml:space="preserve">or recommended for the </w:t>
      </w:r>
      <w:del w:id="35" w:author="nguyen ngan" w:date="2024-04-15T16:51:00Z">
        <w:r w:rsidRPr="00B678F0" w:rsidDel="009F0D50">
          <w:rPr>
            <w:rFonts w:ascii="Times New Roman" w:hAnsi="Times New Roman" w:cs="Times New Roman"/>
            <w:color w:val="000000" w:themeColor="text1"/>
            <w:sz w:val="28"/>
            <w:szCs w:val="28"/>
          </w:rPr>
          <w:delText>publi</w:delText>
        </w:r>
        <w:r w:rsidR="0092463B" w:rsidRPr="00B678F0" w:rsidDel="009F0D50">
          <w:rPr>
            <w:rFonts w:ascii="Times New Roman" w:hAnsi="Times New Roman" w:cs="Times New Roman"/>
            <w:color w:val="000000" w:themeColor="text1"/>
            <w:sz w:val="28"/>
            <w:szCs w:val="28"/>
          </w:rPr>
          <w:delText xml:space="preserve">cations </w:delText>
        </w:r>
      </w:del>
      <w:ins w:id="36" w:author="nguyen ngan" w:date="2024-04-15T16:51:00Z">
        <w:r w:rsidR="009F0D50">
          <w:rPr>
            <w:rFonts w:ascii="Times New Roman" w:hAnsi="Times New Roman" w:cs="Times New Roman"/>
            <w:color w:val="000000" w:themeColor="text1"/>
            <w:sz w:val="28"/>
            <w:szCs w:val="28"/>
          </w:rPr>
          <w:t>publication</w:t>
        </w:r>
        <w:r w:rsidR="009F0D50" w:rsidRPr="00B678F0">
          <w:rPr>
            <w:rFonts w:ascii="Times New Roman" w:hAnsi="Times New Roman" w:cs="Times New Roman"/>
            <w:color w:val="000000" w:themeColor="text1"/>
            <w:sz w:val="28"/>
            <w:szCs w:val="28"/>
          </w:rPr>
          <w:t xml:space="preserve"> </w:t>
        </w:r>
      </w:ins>
      <w:r w:rsidRPr="00B678F0">
        <w:rPr>
          <w:rFonts w:ascii="Times New Roman" w:hAnsi="Times New Roman" w:cs="Times New Roman"/>
          <w:color w:val="000000" w:themeColor="text1"/>
          <w:sz w:val="28"/>
          <w:szCs w:val="28"/>
        </w:rPr>
        <w:t xml:space="preserve">in </w:t>
      </w:r>
      <w:r w:rsidR="00AF461B" w:rsidRPr="00B678F0">
        <w:rPr>
          <w:rFonts w:ascii="Times New Roman" w:hAnsi="Times New Roman" w:cs="Times New Roman"/>
          <w:color w:val="000000" w:themeColor="text1"/>
          <w:sz w:val="28"/>
          <w:szCs w:val="28"/>
        </w:rPr>
        <w:t>one</w:t>
      </w:r>
      <w:r w:rsidR="0092463B" w:rsidRPr="00B678F0">
        <w:rPr>
          <w:rFonts w:ascii="Times New Roman" w:hAnsi="Times New Roman" w:cs="Times New Roman"/>
          <w:color w:val="000000" w:themeColor="text1"/>
          <w:sz w:val="28"/>
          <w:szCs w:val="28"/>
        </w:rPr>
        <w:t xml:space="preserve"> of </w:t>
      </w:r>
      <w:r w:rsidR="002653F8" w:rsidRPr="00B678F0">
        <w:rPr>
          <w:rFonts w:ascii="Times New Roman" w:hAnsi="Times New Roman" w:cs="Times New Roman"/>
          <w:color w:val="000000" w:themeColor="text1"/>
          <w:sz w:val="28"/>
          <w:szCs w:val="28"/>
        </w:rPr>
        <w:t>th</w:t>
      </w:r>
      <w:r w:rsidR="00154507">
        <w:rPr>
          <w:rFonts w:ascii="Times New Roman" w:hAnsi="Times New Roman" w:cs="Times New Roman"/>
          <w:color w:val="000000" w:themeColor="text1"/>
          <w:sz w:val="28"/>
          <w:szCs w:val="28"/>
        </w:rPr>
        <w:t>r</w:t>
      </w:r>
      <w:r w:rsidR="002653F8" w:rsidRPr="00B678F0">
        <w:rPr>
          <w:rFonts w:ascii="Times New Roman" w:hAnsi="Times New Roman" w:cs="Times New Roman"/>
          <w:color w:val="000000" w:themeColor="text1"/>
          <w:sz w:val="28"/>
          <w:szCs w:val="28"/>
        </w:rPr>
        <w:t>e</w:t>
      </w:r>
      <w:r w:rsidR="00154507">
        <w:rPr>
          <w:rFonts w:ascii="Times New Roman" w:hAnsi="Times New Roman" w:cs="Times New Roman"/>
          <w:color w:val="000000" w:themeColor="text1"/>
          <w:sz w:val="28"/>
          <w:szCs w:val="28"/>
        </w:rPr>
        <w:t>e</w:t>
      </w:r>
      <w:r w:rsidR="002653F8" w:rsidRPr="00B678F0">
        <w:rPr>
          <w:rFonts w:ascii="Times New Roman" w:hAnsi="Times New Roman" w:cs="Times New Roman"/>
          <w:color w:val="000000" w:themeColor="text1"/>
          <w:sz w:val="28"/>
          <w:szCs w:val="28"/>
        </w:rPr>
        <w:t xml:space="preserve"> below </w:t>
      </w:r>
      <w:r w:rsidR="00A7330E" w:rsidRPr="00B678F0">
        <w:rPr>
          <w:rFonts w:ascii="Times New Roman" w:hAnsi="Times New Roman" w:cs="Times New Roman"/>
          <w:color w:val="000000" w:themeColor="text1"/>
          <w:sz w:val="28"/>
          <w:szCs w:val="28"/>
        </w:rPr>
        <w:t xml:space="preserve">Scopus/SCIE/Scimago database </w:t>
      </w:r>
      <w:r w:rsidR="00C43772" w:rsidRPr="00B678F0">
        <w:rPr>
          <w:rFonts w:ascii="Times New Roman" w:hAnsi="Times New Roman" w:cs="Times New Roman"/>
          <w:color w:val="000000" w:themeColor="text1"/>
          <w:sz w:val="28"/>
          <w:szCs w:val="28"/>
        </w:rPr>
        <w:t>Journal</w:t>
      </w:r>
      <w:r w:rsidR="002A64C5">
        <w:rPr>
          <w:rFonts w:ascii="Times New Roman" w:hAnsi="Times New Roman" w:cs="Times New Roman"/>
          <w:color w:val="000000" w:themeColor="text1"/>
          <w:sz w:val="28"/>
          <w:szCs w:val="28"/>
        </w:rPr>
        <w:t xml:space="preserve"> (with fee</w:t>
      </w:r>
      <w:r w:rsidR="002A64C5">
        <w:rPr>
          <w:rFonts w:ascii="Times New Roman" w:hAnsi="Times New Roman" w:cs="Times New Roman"/>
          <w:i/>
          <w:iCs/>
          <w:color w:val="000000" w:themeColor="text1"/>
          <w:sz w:val="28"/>
          <w:szCs w:val="28"/>
        </w:rPr>
        <w:t>)</w:t>
      </w:r>
      <w:r w:rsidR="008F7C1F" w:rsidRPr="00CF6067">
        <w:rPr>
          <w:rFonts w:ascii="Times New Roman" w:hAnsi="Times New Roman" w:cs="Times New Roman"/>
          <w:i/>
          <w:iCs/>
          <w:color w:val="000000" w:themeColor="text1"/>
          <w:sz w:val="28"/>
          <w:szCs w:val="28"/>
        </w:rPr>
        <w:t xml:space="preserve"> </w:t>
      </w:r>
      <w:r w:rsidR="00A7330E" w:rsidRPr="00CF6067">
        <w:rPr>
          <w:rFonts w:ascii="Times New Roman" w:hAnsi="Times New Roman" w:cs="Times New Roman"/>
          <w:color w:val="000000" w:themeColor="text1"/>
          <w:sz w:val="28"/>
          <w:szCs w:val="28"/>
        </w:rPr>
        <w:t>su</w:t>
      </w:r>
      <w:r w:rsidR="0092463B" w:rsidRPr="00CF6067">
        <w:rPr>
          <w:rFonts w:ascii="Times New Roman" w:hAnsi="Times New Roman" w:cs="Times New Roman"/>
          <w:color w:val="000000" w:themeColor="text1"/>
          <w:sz w:val="28"/>
          <w:szCs w:val="28"/>
        </w:rPr>
        <w:t>ch as</w:t>
      </w:r>
      <w:r w:rsidR="002254B2" w:rsidRPr="00CF6067">
        <w:rPr>
          <w:rFonts w:ascii="Times New Roman" w:hAnsi="Times New Roman" w:cs="Times New Roman"/>
          <w:color w:val="000000" w:themeColor="text1"/>
          <w:sz w:val="28"/>
          <w:szCs w:val="28"/>
        </w:rPr>
        <w:t>:</w:t>
      </w:r>
    </w:p>
    <w:p w14:paraId="01590DF1" w14:textId="087080AA" w:rsidR="002A64C5" w:rsidRPr="00EE6704" w:rsidRDefault="002A64C5" w:rsidP="002A64C5">
      <w:pPr>
        <w:pStyle w:val="Heading1"/>
        <w:spacing w:before="0" w:line="240" w:lineRule="auto"/>
        <w:rPr>
          <w:rFonts w:ascii="Times New Roman" w:hAnsi="Times New Roman" w:cs="Times New Roman"/>
          <w:color w:val="FF0000"/>
          <w:sz w:val="28"/>
          <w:szCs w:val="28"/>
        </w:rPr>
      </w:pPr>
      <w:r w:rsidRPr="00EE6704">
        <w:rPr>
          <w:rFonts w:ascii="Times New Roman" w:hAnsi="Times New Roman" w:cs="Times New Roman"/>
          <w:color w:val="FF0000"/>
          <w:sz w:val="28"/>
          <w:szCs w:val="28"/>
        </w:rPr>
        <w:t xml:space="preserve">(1) </w:t>
      </w:r>
      <w:r w:rsidR="008B6DA4" w:rsidRPr="00EE6704">
        <w:rPr>
          <w:rFonts w:ascii="Times New Roman" w:hAnsi="Times New Roman" w:cs="Times New Roman"/>
          <w:color w:val="FF0000"/>
          <w:sz w:val="28"/>
          <w:szCs w:val="28"/>
        </w:rPr>
        <w:t>The s</w:t>
      </w:r>
      <w:r w:rsidRPr="00EE6704">
        <w:rPr>
          <w:rFonts w:ascii="Times New Roman" w:hAnsi="Times New Roman" w:cs="Times New Roman"/>
          <w:color w:val="FF0000"/>
          <w:sz w:val="28"/>
          <w:szCs w:val="28"/>
        </w:rPr>
        <w:t xml:space="preserve">pecial </w:t>
      </w:r>
      <w:r w:rsidR="008B6DA4" w:rsidRPr="00EE6704">
        <w:rPr>
          <w:rFonts w:ascii="Times New Roman" w:hAnsi="Times New Roman" w:cs="Times New Roman"/>
          <w:color w:val="FF0000"/>
          <w:sz w:val="28"/>
          <w:szCs w:val="28"/>
        </w:rPr>
        <w:t>i</w:t>
      </w:r>
      <w:r w:rsidRPr="00EE6704">
        <w:rPr>
          <w:rFonts w:ascii="Times New Roman" w:hAnsi="Times New Roman" w:cs="Times New Roman"/>
          <w:color w:val="FF0000"/>
          <w:sz w:val="28"/>
          <w:szCs w:val="28"/>
        </w:rPr>
        <w:t xml:space="preserve">ssue of </w:t>
      </w:r>
      <w:r w:rsidR="008B6DA4" w:rsidRPr="00EE6704">
        <w:rPr>
          <w:rFonts w:ascii="Times New Roman" w:hAnsi="Times New Roman" w:cs="Times New Roman"/>
          <w:color w:val="FF0000"/>
          <w:sz w:val="28"/>
          <w:szCs w:val="28"/>
        </w:rPr>
        <w:t xml:space="preserve">Applied Science </w:t>
      </w:r>
      <w:r w:rsidRPr="00EE6704">
        <w:rPr>
          <w:rFonts w:ascii="Times New Roman" w:hAnsi="Times New Roman" w:cs="Times New Roman"/>
          <w:color w:val="FF0000"/>
          <w:sz w:val="28"/>
          <w:szCs w:val="28"/>
        </w:rPr>
        <w:t>(MDPI, Scopus, IF:5.3, Q1</w:t>
      </w:r>
      <w:r w:rsidR="008B6DA4" w:rsidRPr="00EE6704">
        <w:rPr>
          <w:rFonts w:ascii="Times New Roman" w:hAnsi="Times New Roman" w:cs="Times New Roman"/>
          <w:color w:val="FF0000"/>
          <w:sz w:val="28"/>
          <w:szCs w:val="28"/>
        </w:rPr>
        <w:t>/Q2</w:t>
      </w:r>
      <w:r w:rsidRPr="00EE6704">
        <w:rPr>
          <w:rFonts w:ascii="Times New Roman" w:hAnsi="Times New Roman" w:cs="Times New Roman"/>
          <w:color w:val="FF0000"/>
          <w:sz w:val="28"/>
          <w:szCs w:val="28"/>
        </w:rPr>
        <w:t>);</w:t>
      </w:r>
    </w:p>
    <w:p w14:paraId="2414B683" w14:textId="17E76036" w:rsidR="008209E3" w:rsidRPr="00EE6704" w:rsidRDefault="00861960" w:rsidP="00861960">
      <w:pPr>
        <w:spacing w:after="0" w:line="240" w:lineRule="auto"/>
        <w:rPr>
          <w:rFonts w:ascii="Times New Roman" w:hAnsi="Times New Roman" w:cs="Times New Roman"/>
          <w:color w:val="FF0000"/>
          <w:sz w:val="28"/>
          <w:szCs w:val="28"/>
          <w:shd w:val="clear" w:color="auto" w:fill="FFFFFF"/>
        </w:rPr>
      </w:pPr>
      <w:r w:rsidRPr="00EE6704">
        <w:rPr>
          <w:rStyle w:val="Strong"/>
          <w:rFonts w:ascii="Times New Roman" w:hAnsi="Times New Roman" w:cs="Times New Roman"/>
          <w:b w:val="0"/>
          <w:bCs w:val="0"/>
          <w:color w:val="FF0000"/>
          <w:sz w:val="28"/>
          <w:szCs w:val="28"/>
          <w:shd w:val="clear" w:color="auto" w:fill="FFFFFF"/>
        </w:rPr>
        <w:t>(</w:t>
      </w:r>
      <w:r w:rsidR="002A64C5" w:rsidRPr="00EE6704">
        <w:rPr>
          <w:rStyle w:val="Strong"/>
          <w:rFonts w:ascii="Times New Roman" w:hAnsi="Times New Roman" w:cs="Times New Roman"/>
          <w:b w:val="0"/>
          <w:bCs w:val="0"/>
          <w:color w:val="FF0000"/>
          <w:sz w:val="28"/>
          <w:szCs w:val="28"/>
          <w:shd w:val="clear" w:color="auto" w:fill="FFFFFF"/>
        </w:rPr>
        <w:t>2</w:t>
      </w:r>
      <w:r w:rsidRPr="00EE6704">
        <w:rPr>
          <w:rStyle w:val="Strong"/>
          <w:rFonts w:ascii="Times New Roman" w:hAnsi="Times New Roman" w:cs="Times New Roman"/>
          <w:b w:val="0"/>
          <w:bCs w:val="0"/>
          <w:color w:val="FF0000"/>
          <w:sz w:val="28"/>
          <w:szCs w:val="28"/>
          <w:shd w:val="clear" w:color="auto" w:fill="FFFFFF"/>
        </w:rPr>
        <w:t xml:space="preserve">) </w:t>
      </w:r>
      <w:r w:rsidR="008209E3" w:rsidRPr="00EE6704">
        <w:rPr>
          <w:rStyle w:val="Strong"/>
          <w:rFonts w:ascii="Times New Roman" w:hAnsi="Times New Roman" w:cs="Times New Roman"/>
          <w:b w:val="0"/>
          <w:bCs w:val="0"/>
          <w:color w:val="FF0000"/>
          <w:sz w:val="28"/>
          <w:szCs w:val="28"/>
          <w:shd w:val="clear" w:color="auto" w:fill="FFFFFF"/>
        </w:rPr>
        <w:t>IEEJ Transactions on Electrical and Electronic Engineering (</w:t>
      </w:r>
      <w:r w:rsidRPr="00EE6704">
        <w:rPr>
          <w:rStyle w:val="Strong"/>
          <w:rFonts w:ascii="Times New Roman" w:hAnsi="Times New Roman" w:cs="Times New Roman"/>
          <w:b w:val="0"/>
          <w:bCs w:val="0"/>
          <w:color w:val="FF0000"/>
          <w:sz w:val="28"/>
          <w:szCs w:val="28"/>
          <w:shd w:val="clear" w:color="auto" w:fill="FFFFFF"/>
        </w:rPr>
        <w:t>Scopus, Q3</w:t>
      </w:r>
      <w:r w:rsidR="008209E3" w:rsidRPr="00EE6704">
        <w:rPr>
          <w:rStyle w:val="Strong"/>
          <w:rFonts w:ascii="Times New Roman" w:hAnsi="Times New Roman" w:cs="Times New Roman"/>
          <w:b w:val="0"/>
          <w:bCs w:val="0"/>
          <w:color w:val="FF0000"/>
          <w:sz w:val="28"/>
          <w:szCs w:val="28"/>
          <w:shd w:val="clear" w:color="auto" w:fill="FFFFFF"/>
        </w:rPr>
        <w:t>)</w:t>
      </w:r>
      <w:r w:rsidRPr="00EE6704">
        <w:rPr>
          <w:rFonts w:ascii="Times New Roman" w:hAnsi="Times New Roman" w:cs="Times New Roman"/>
          <w:color w:val="FF0000"/>
          <w:sz w:val="28"/>
          <w:szCs w:val="28"/>
          <w:shd w:val="clear" w:color="auto" w:fill="FFFFFF"/>
        </w:rPr>
        <w:t>;</w:t>
      </w:r>
    </w:p>
    <w:p w14:paraId="4849BFD6" w14:textId="22D274F9" w:rsidR="008B6DA4" w:rsidRPr="00EE6704" w:rsidRDefault="008B6DA4" w:rsidP="008B6DA4">
      <w:pPr>
        <w:spacing w:after="0" w:line="240" w:lineRule="auto"/>
        <w:rPr>
          <w:rFonts w:ascii="Times New Roman" w:hAnsi="Times New Roman" w:cs="Times New Roman"/>
          <w:color w:val="FF0000"/>
          <w:sz w:val="28"/>
          <w:szCs w:val="28"/>
          <w:shd w:val="clear" w:color="auto" w:fill="FFFFFF"/>
        </w:rPr>
      </w:pPr>
      <w:r w:rsidRPr="00EE6704">
        <w:rPr>
          <w:rStyle w:val="Strong"/>
          <w:rFonts w:ascii="Times New Roman" w:hAnsi="Times New Roman" w:cs="Times New Roman"/>
          <w:b w:val="0"/>
          <w:bCs w:val="0"/>
          <w:color w:val="FF0000"/>
          <w:sz w:val="28"/>
          <w:szCs w:val="28"/>
          <w:shd w:val="clear" w:color="auto" w:fill="FFFFFF"/>
        </w:rPr>
        <w:t>(3) The special issue of ICEBA on IEEJ-TSC (Scopus, Q4)</w:t>
      </w:r>
      <w:r w:rsidRPr="00EE6704">
        <w:rPr>
          <w:rFonts w:ascii="Times New Roman" w:hAnsi="Times New Roman" w:cs="Times New Roman"/>
          <w:color w:val="FF0000"/>
          <w:sz w:val="28"/>
          <w:szCs w:val="28"/>
          <w:shd w:val="clear" w:color="auto" w:fill="FFFFFF"/>
        </w:rPr>
        <w:t>;</w:t>
      </w:r>
    </w:p>
    <w:p w14:paraId="3BF99B7C" w14:textId="770FF300" w:rsidR="002A64C5" w:rsidRPr="00EE6704" w:rsidRDefault="00EE6704" w:rsidP="00EE6704">
      <w:pPr>
        <w:spacing w:after="0" w:line="240" w:lineRule="auto"/>
        <w:rPr>
          <w:rFonts w:ascii="Times New Roman" w:hAnsi="Times New Roman" w:cs="Times New Roman"/>
          <w:color w:val="FF0000"/>
          <w:sz w:val="28"/>
          <w:szCs w:val="28"/>
        </w:rPr>
      </w:pPr>
      <w:r w:rsidRPr="00EE6704">
        <w:rPr>
          <w:rFonts w:ascii="Times New Roman" w:hAnsi="Times New Roman" w:cs="Times New Roman"/>
          <w:color w:val="FF0000"/>
          <w:sz w:val="28"/>
          <w:szCs w:val="28"/>
          <w:shd w:val="clear" w:color="auto" w:fill="FFFFFF"/>
        </w:rPr>
        <w:t xml:space="preserve">And </w:t>
      </w:r>
      <w:r w:rsidR="002A64C5" w:rsidRPr="00EE6704">
        <w:rPr>
          <w:rFonts w:ascii="Times New Roman" w:hAnsi="Times New Roman" w:cs="Times New Roman"/>
          <w:color w:val="FF0000"/>
          <w:sz w:val="28"/>
          <w:szCs w:val="28"/>
        </w:rPr>
        <w:t xml:space="preserve">Journal of </w:t>
      </w:r>
      <w:del w:id="37" w:author="nguyen ngan" w:date="2024-04-15T16:51:00Z">
        <w:r w:rsidR="002A64C5" w:rsidRPr="00EE6704" w:rsidDel="009F0D50">
          <w:rPr>
            <w:rFonts w:ascii="Times New Roman" w:hAnsi="Times New Roman" w:cs="Times New Roman"/>
            <w:color w:val="FF0000"/>
            <w:sz w:val="28"/>
            <w:szCs w:val="28"/>
          </w:rPr>
          <w:delText xml:space="preserve">Construction  </w:delText>
        </w:r>
        <w:r w:rsidRPr="00EE6704" w:rsidDel="009F0D50">
          <w:rPr>
            <w:rFonts w:ascii="Times New Roman" w:hAnsi="Times New Roman" w:cs="Times New Roman"/>
            <w:color w:val="FF0000"/>
            <w:sz w:val="28"/>
            <w:szCs w:val="28"/>
          </w:rPr>
          <w:delText>(</w:delText>
        </w:r>
      </w:del>
      <w:ins w:id="38" w:author="nguyen ngan" w:date="2024-04-15T16:51:00Z">
        <w:r w:rsidR="009F0D50" w:rsidRPr="00EE6704">
          <w:rPr>
            <w:rFonts w:ascii="Times New Roman" w:hAnsi="Times New Roman" w:cs="Times New Roman"/>
            <w:color w:val="FF0000"/>
            <w:sz w:val="28"/>
            <w:szCs w:val="28"/>
          </w:rPr>
          <w:t>Construction (</w:t>
        </w:r>
      </w:ins>
      <w:r w:rsidR="00154507" w:rsidRPr="00EE6704">
        <w:rPr>
          <w:rFonts w:ascii="Times New Roman" w:hAnsi="Times New Roman" w:cs="Times New Roman"/>
          <w:color w:val="FF0000"/>
          <w:sz w:val="28"/>
          <w:szCs w:val="28"/>
        </w:rPr>
        <w:t xml:space="preserve">Ministry of Construction, </w:t>
      </w:r>
      <w:r w:rsidRPr="00EE6704">
        <w:rPr>
          <w:rFonts w:ascii="Times New Roman" w:hAnsi="Times New Roman" w:cs="Times New Roman"/>
          <w:color w:val="FF0000"/>
          <w:sz w:val="28"/>
          <w:szCs w:val="28"/>
        </w:rPr>
        <w:t xml:space="preserve">Vietnam, </w:t>
      </w:r>
      <w:r w:rsidR="00154507" w:rsidRPr="00EE6704">
        <w:rPr>
          <w:rFonts w:ascii="Times New Roman" w:hAnsi="Times New Roman" w:cs="Times New Roman"/>
          <w:color w:val="FF0000"/>
          <w:sz w:val="28"/>
          <w:szCs w:val="28"/>
        </w:rPr>
        <w:t>ISSN 2734-9888)</w:t>
      </w:r>
      <w:r w:rsidR="002A64C5" w:rsidRPr="00EE6704">
        <w:rPr>
          <w:rFonts w:ascii="Times New Roman" w:hAnsi="Times New Roman" w:cs="Times New Roman"/>
          <w:color w:val="FF0000"/>
          <w:sz w:val="28"/>
          <w:szCs w:val="28"/>
        </w:rPr>
        <w:t>;</w:t>
      </w:r>
    </w:p>
    <w:p w14:paraId="54EEDE68" w14:textId="77777777" w:rsidR="008209E3" w:rsidRPr="00B678F0" w:rsidRDefault="008209E3" w:rsidP="008209E3">
      <w:pPr>
        <w:spacing w:after="0" w:line="240" w:lineRule="auto"/>
        <w:rPr>
          <w:rFonts w:ascii="Times New Roman" w:hAnsi="Times New Roman" w:cs="Times New Roman"/>
          <w:bCs/>
          <w:color w:val="000000" w:themeColor="text1"/>
          <w:sz w:val="24"/>
          <w:szCs w:val="24"/>
        </w:rPr>
      </w:pPr>
    </w:p>
    <w:p w14:paraId="681684A9" w14:textId="265E4BEC" w:rsidR="00B03E4B" w:rsidRPr="00B678F0" w:rsidRDefault="003160D2" w:rsidP="00B03E4B">
      <w:pPr>
        <w:pStyle w:val="NormalWeb"/>
        <w:spacing w:before="0" w:beforeAutospacing="0" w:after="0" w:afterAutospacing="0"/>
        <w:jc w:val="both"/>
        <w:rPr>
          <w:b/>
          <w:bCs/>
          <w:color w:val="000000" w:themeColor="text1"/>
          <w:sz w:val="28"/>
          <w:szCs w:val="28"/>
        </w:rPr>
      </w:pPr>
      <w:r w:rsidRPr="00B678F0">
        <w:rPr>
          <w:b/>
          <w:bCs/>
          <w:color w:val="000000" w:themeColor="text1"/>
          <w:sz w:val="28"/>
          <w:szCs w:val="28"/>
        </w:rPr>
        <w:t>8</w:t>
      </w:r>
      <w:r w:rsidR="00B03E4B" w:rsidRPr="00B678F0">
        <w:rPr>
          <w:b/>
          <w:bCs/>
          <w:color w:val="000000" w:themeColor="text1"/>
          <w:sz w:val="28"/>
          <w:szCs w:val="28"/>
        </w:rPr>
        <w:t>.</w:t>
      </w:r>
      <w:r w:rsidR="00516D42" w:rsidRPr="00B678F0">
        <w:rPr>
          <w:b/>
          <w:bCs/>
          <w:color w:val="000000" w:themeColor="text1"/>
          <w:sz w:val="28"/>
          <w:szCs w:val="28"/>
        </w:rPr>
        <w:t xml:space="preserve"> </w:t>
      </w:r>
      <w:r w:rsidR="00B03E4B" w:rsidRPr="00B678F0">
        <w:rPr>
          <w:b/>
          <w:bCs/>
          <w:color w:val="000000" w:themeColor="text1"/>
          <w:sz w:val="28"/>
          <w:szCs w:val="28"/>
        </w:rPr>
        <w:t>Co-General Chair:</w:t>
      </w:r>
    </w:p>
    <w:p w14:paraId="1864CCCB" w14:textId="1899F568" w:rsidR="00B03E4B" w:rsidRPr="00B678F0" w:rsidRDefault="00B03E4B" w:rsidP="00B03E4B">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w:t>
      </w:r>
      <w:del w:id="39" w:author="nguyen ngan" w:date="2024-04-15T16:51:00Z">
        <w:r w:rsidRPr="00B678F0" w:rsidDel="009F0D50">
          <w:rPr>
            <w:rFonts w:ascii="Times New Roman" w:hAnsi="Times New Roman" w:cs="Times New Roman"/>
            <w:color w:val="000000" w:themeColor="text1"/>
            <w:sz w:val="28"/>
            <w:szCs w:val="28"/>
          </w:rPr>
          <w:delText>Takahito  Ono</w:delText>
        </w:r>
      </w:del>
      <w:ins w:id="40" w:author="nguyen ngan" w:date="2024-04-15T16:51:00Z">
        <w:r w:rsidR="009F0D50" w:rsidRPr="00B678F0">
          <w:rPr>
            <w:rFonts w:ascii="Times New Roman" w:hAnsi="Times New Roman" w:cs="Times New Roman"/>
            <w:color w:val="000000" w:themeColor="text1"/>
            <w:sz w:val="28"/>
            <w:szCs w:val="28"/>
          </w:rPr>
          <w:t>Takahito Ono</w:t>
        </w:r>
      </w:ins>
      <w:r w:rsidR="00A1053D"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Tohoku Univ</w:t>
      </w:r>
      <w:r w:rsidR="003160D2" w:rsidRPr="00B678F0">
        <w:rPr>
          <w:rFonts w:ascii="Times New Roman" w:hAnsi="Times New Roman" w:cs="Times New Roman"/>
          <w:i/>
          <w:iCs/>
          <w:color w:val="000000" w:themeColor="text1"/>
          <w:sz w:val="28"/>
          <w:szCs w:val="28"/>
        </w:rPr>
        <w:t>ersity</w:t>
      </w:r>
      <w:r w:rsidR="00A1053D"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Japan</w:t>
      </w:r>
    </w:p>
    <w:p w14:paraId="56588D46" w14:textId="4BD2EDEE" w:rsidR="008B4653" w:rsidRPr="00B678F0" w:rsidRDefault="00B03E4B" w:rsidP="008B4653">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w:t>
      </w:r>
      <w:r w:rsidR="00516D42" w:rsidRPr="00B678F0">
        <w:rPr>
          <w:rFonts w:ascii="Times New Roman" w:hAnsi="Times New Roman" w:cs="Times New Roman"/>
          <w:color w:val="000000" w:themeColor="text1"/>
          <w:sz w:val="28"/>
          <w:szCs w:val="28"/>
        </w:rPr>
        <w:t>Nguyen Van Hieu</w:t>
      </w:r>
      <w:r w:rsidR="00A1053D" w:rsidRPr="00B678F0">
        <w:rPr>
          <w:rFonts w:ascii="Times New Roman" w:hAnsi="Times New Roman" w:cs="Times New Roman"/>
          <w:color w:val="000000" w:themeColor="text1"/>
          <w:sz w:val="28"/>
          <w:szCs w:val="28"/>
        </w:rPr>
        <w:t xml:space="preserve">, </w:t>
      </w:r>
      <w:r w:rsidR="00C20B28" w:rsidRPr="00B678F0">
        <w:rPr>
          <w:rFonts w:ascii="Times New Roman" w:hAnsi="Times New Roman" w:cs="Times New Roman"/>
          <w:i/>
          <w:iCs/>
          <w:color w:val="000000" w:themeColor="text1"/>
          <w:sz w:val="28"/>
          <w:szCs w:val="28"/>
        </w:rPr>
        <w:t>V</w:t>
      </w:r>
      <w:r w:rsidR="003160D2" w:rsidRPr="00B678F0">
        <w:rPr>
          <w:rFonts w:ascii="Times New Roman" w:hAnsi="Times New Roman" w:cs="Times New Roman"/>
          <w:i/>
          <w:iCs/>
          <w:color w:val="000000" w:themeColor="text1"/>
          <w:sz w:val="28"/>
          <w:szCs w:val="28"/>
        </w:rPr>
        <w:t xml:space="preserve">ietnam </w:t>
      </w:r>
      <w:r w:rsidR="00C20B28" w:rsidRPr="00B678F0">
        <w:rPr>
          <w:rFonts w:ascii="Times New Roman" w:hAnsi="Times New Roman" w:cs="Times New Roman"/>
          <w:i/>
          <w:iCs/>
          <w:color w:val="000000" w:themeColor="text1"/>
          <w:sz w:val="28"/>
          <w:szCs w:val="28"/>
        </w:rPr>
        <w:t>N</w:t>
      </w:r>
      <w:r w:rsidR="003160D2" w:rsidRPr="00B678F0">
        <w:rPr>
          <w:rFonts w:ascii="Times New Roman" w:hAnsi="Times New Roman" w:cs="Times New Roman"/>
          <w:i/>
          <w:iCs/>
          <w:color w:val="000000" w:themeColor="text1"/>
          <w:sz w:val="28"/>
          <w:szCs w:val="28"/>
        </w:rPr>
        <w:t xml:space="preserve">ational </w:t>
      </w:r>
      <w:r w:rsidR="00C20B28" w:rsidRPr="00B678F0">
        <w:rPr>
          <w:rFonts w:ascii="Times New Roman" w:hAnsi="Times New Roman" w:cs="Times New Roman"/>
          <w:i/>
          <w:iCs/>
          <w:color w:val="000000" w:themeColor="text1"/>
          <w:sz w:val="28"/>
          <w:szCs w:val="28"/>
        </w:rPr>
        <w:t>U</w:t>
      </w:r>
      <w:r w:rsidR="003160D2" w:rsidRPr="00B678F0">
        <w:rPr>
          <w:rFonts w:ascii="Times New Roman" w:hAnsi="Times New Roman" w:cs="Times New Roman"/>
          <w:i/>
          <w:iCs/>
          <w:color w:val="000000" w:themeColor="text1"/>
          <w:sz w:val="28"/>
          <w:szCs w:val="28"/>
        </w:rPr>
        <w:t xml:space="preserve">niversity </w:t>
      </w:r>
      <w:r w:rsidR="00C20B28" w:rsidRPr="00B678F0">
        <w:rPr>
          <w:rFonts w:ascii="Times New Roman" w:hAnsi="Times New Roman" w:cs="Times New Roman"/>
          <w:i/>
          <w:iCs/>
          <w:color w:val="000000" w:themeColor="text1"/>
          <w:sz w:val="28"/>
          <w:szCs w:val="28"/>
        </w:rPr>
        <w:t>H</w:t>
      </w:r>
      <w:r w:rsidR="003160D2" w:rsidRPr="00B678F0">
        <w:rPr>
          <w:rFonts w:ascii="Times New Roman" w:hAnsi="Times New Roman" w:cs="Times New Roman"/>
          <w:i/>
          <w:iCs/>
          <w:color w:val="000000" w:themeColor="text1"/>
          <w:sz w:val="28"/>
          <w:szCs w:val="28"/>
        </w:rPr>
        <w:t>oChiMinh City</w:t>
      </w:r>
      <w:r w:rsidR="008B4653">
        <w:rPr>
          <w:rFonts w:ascii="Times New Roman" w:hAnsi="Times New Roman" w:cs="Times New Roman"/>
          <w:i/>
          <w:iCs/>
          <w:color w:val="000000" w:themeColor="text1"/>
          <w:sz w:val="28"/>
          <w:szCs w:val="28"/>
        </w:rPr>
        <w:t>,</w:t>
      </w:r>
      <w:r w:rsidR="008B4653" w:rsidRPr="008B4653">
        <w:rPr>
          <w:rFonts w:ascii="Times New Roman" w:hAnsi="Times New Roman" w:cs="Times New Roman"/>
          <w:i/>
          <w:iCs/>
          <w:color w:val="000000" w:themeColor="text1"/>
          <w:sz w:val="28"/>
          <w:szCs w:val="28"/>
        </w:rPr>
        <w:t xml:space="preserve"> </w:t>
      </w:r>
      <w:r w:rsidR="008B4653">
        <w:rPr>
          <w:rFonts w:ascii="Times New Roman" w:hAnsi="Times New Roman" w:cs="Times New Roman"/>
          <w:i/>
          <w:iCs/>
          <w:color w:val="000000" w:themeColor="text1"/>
          <w:sz w:val="28"/>
          <w:szCs w:val="28"/>
        </w:rPr>
        <w:t>Vietnam</w:t>
      </w:r>
    </w:p>
    <w:p w14:paraId="3339B1B7" w14:textId="27A8C1BA" w:rsidR="008B4653" w:rsidRPr="002A64C5" w:rsidRDefault="008B4653" w:rsidP="008B4653">
      <w:pPr>
        <w:spacing w:after="0" w:line="240" w:lineRule="auto"/>
        <w:rPr>
          <w:rFonts w:ascii="Times New Roman" w:hAnsi="Times New Roman" w:cs="Times New Roman"/>
          <w:i/>
          <w:iCs/>
          <w:color w:val="FF0000"/>
          <w:sz w:val="28"/>
          <w:szCs w:val="28"/>
        </w:rPr>
      </w:pPr>
      <w:r w:rsidRPr="002A64C5">
        <w:rPr>
          <w:rFonts w:ascii="Times New Roman" w:hAnsi="Times New Roman" w:cs="Times New Roman"/>
          <w:color w:val="FF0000"/>
          <w:sz w:val="28"/>
          <w:szCs w:val="28"/>
        </w:rPr>
        <w:t xml:space="preserve">. Huynh Van Tuan, </w:t>
      </w:r>
      <w:r w:rsidRPr="002A64C5">
        <w:rPr>
          <w:rFonts w:ascii="Times New Roman" w:hAnsi="Times New Roman" w:cs="Times New Roman"/>
          <w:i/>
          <w:iCs/>
          <w:color w:val="FF0000"/>
          <w:sz w:val="28"/>
          <w:szCs w:val="28"/>
        </w:rPr>
        <w:t>VNUHCM-University  of Science, Vietnam</w:t>
      </w:r>
    </w:p>
    <w:p w14:paraId="57FA6B47" w14:textId="77777777" w:rsidR="00CF4A63" w:rsidRPr="002A64C5" w:rsidRDefault="00CF4A63" w:rsidP="00D56616">
      <w:pPr>
        <w:spacing w:after="0" w:line="240" w:lineRule="auto"/>
        <w:rPr>
          <w:rFonts w:ascii="Times New Roman" w:hAnsi="Times New Roman" w:cs="Times New Roman"/>
          <w:i/>
          <w:iCs/>
          <w:color w:val="000000" w:themeColor="text1"/>
          <w:sz w:val="28"/>
          <w:szCs w:val="28"/>
        </w:rPr>
      </w:pPr>
    </w:p>
    <w:p w14:paraId="1ECF7FBC" w14:textId="7B3D809B" w:rsidR="008442FC" w:rsidRPr="00B678F0" w:rsidRDefault="003160D2" w:rsidP="00D56616">
      <w:pPr>
        <w:pStyle w:val="Heading3"/>
        <w:spacing w:before="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9</w:t>
      </w:r>
      <w:r w:rsidR="00D56616" w:rsidRPr="00B678F0">
        <w:rPr>
          <w:rFonts w:ascii="Times New Roman" w:hAnsi="Times New Roman" w:cs="Times New Roman"/>
          <w:b/>
          <w:bCs/>
          <w:color w:val="000000" w:themeColor="text1"/>
          <w:sz w:val="28"/>
          <w:szCs w:val="28"/>
        </w:rPr>
        <w:t xml:space="preserve">. </w:t>
      </w:r>
      <w:r w:rsidR="00C20B28" w:rsidRPr="00B678F0">
        <w:rPr>
          <w:rFonts w:ascii="Times New Roman" w:hAnsi="Times New Roman" w:cs="Times New Roman"/>
          <w:b/>
          <w:bCs/>
          <w:color w:val="000000" w:themeColor="text1"/>
          <w:sz w:val="28"/>
          <w:szCs w:val="28"/>
        </w:rPr>
        <w:t xml:space="preserve">Committees of </w:t>
      </w:r>
      <w:r w:rsidRPr="00B678F0">
        <w:rPr>
          <w:rFonts w:ascii="Times New Roman" w:hAnsi="Times New Roman" w:cs="Times New Roman"/>
          <w:b/>
          <w:bCs/>
          <w:color w:val="000000" w:themeColor="text1"/>
          <w:sz w:val="28"/>
          <w:szCs w:val="28"/>
        </w:rPr>
        <w:t>4</w:t>
      </w:r>
      <w:r w:rsidRPr="00B678F0">
        <w:rPr>
          <w:rFonts w:ascii="Times New Roman" w:hAnsi="Times New Roman" w:cs="Times New Roman"/>
          <w:b/>
          <w:bCs/>
          <w:color w:val="000000" w:themeColor="text1"/>
          <w:sz w:val="28"/>
          <w:szCs w:val="28"/>
          <w:vertAlign w:val="superscript"/>
        </w:rPr>
        <w:t>th</w:t>
      </w:r>
      <w:r w:rsidRPr="00B678F0">
        <w:rPr>
          <w:rFonts w:ascii="Times New Roman" w:hAnsi="Times New Roman" w:cs="Times New Roman"/>
          <w:b/>
          <w:bCs/>
          <w:color w:val="000000" w:themeColor="text1"/>
          <w:sz w:val="28"/>
          <w:szCs w:val="28"/>
        </w:rPr>
        <w:t xml:space="preserve"> ICEBA2</w:t>
      </w:r>
      <w:r w:rsidR="00D56616" w:rsidRPr="00B678F0">
        <w:rPr>
          <w:rFonts w:ascii="Times New Roman" w:hAnsi="Times New Roman" w:cs="Times New Roman"/>
          <w:b/>
          <w:bCs/>
          <w:color w:val="000000" w:themeColor="text1"/>
          <w:sz w:val="28"/>
          <w:szCs w:val="28"/>
        </w:rPr>
        <w:t>02</w:t>
      </w:r>
      <w:r w:rsidRPr="00B678F0">
        <w:rPr>
          <w:rFonts w:ascii="Times New Roman" w:hAnsi="Times New Roman" w:cs="Times New Roman"/>
          <w:b/>
          <w:bCs/>
          <w:color w:val="000000" w:themeColor="text1"/>
          <w:sz w:val="28"/>
          <w:szCs w:val="28"/>
        </w:rPr>
        <w:t>3</w:t>
      </w:r>
      <w:r w:rsidR="00C20B28" w:rsidRPr="00B678F0">
        <w:rPr>
          <w:rFonts w:ascii="Times New Roman" w:hAnsi="Times New Roman" w:cs="Times New Roman"/>
          <w:b/>
          <w:bCs/>
          <w:color w:val="000000" w:themeColor="text1"/>
          <w:sz w:val="28"/>
          <w:szCs w:val="28"/>
        </w:rPr>
        <w:t>:</w:t>
      </w:r>
      <w:r w:rsidR="00C418DF">
        <w:rPr>
          <w:rFonts w:ascii="Times New Roman" w:hAnsi="Times New Roman" w:cs="Times New Roman"/>
          <w:b/>
          <w:bCs/>
          <w:color w:val="000000" w:themeColor="text1"/>
          <w:sz w:val="28"/>
          <w:szCs w:val="28"/>
        </w:rPr>
        <w:t xml:space="preserve"> </w:t>
      </w:r>
      <w:r w:rsidR="00C418DF" w:rsidRPr="00C418DF">
        <w:rPr>
          <w:rFonts w:ascii="Times New Roman" w:hAnsi="Times New Roman" w:cs="Times New Roman"/>
          <w:b/>
          <w:bCs/>
          <w:color w:val="FF0000"/>
          <w:sz w:val="28"/>
          <w:szCs w:val="28"/>
        </w:rPr>
        <w:t>cần cập nhật</w:t>
      </w:r>
    </w:p>
    <w:p w14:paraId="19640BEB" w14:textId="7EBA9266" w:rsidR="008442FC" w:rsidRPr="00B678F0" w:rsidRDefault="00D56616" w:rsidP="008442FC">
      <w:pPr>
        <w:pStyle w:val="Heading3"/>
        <w:spacing w:before="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w:t>
      </w:r>
      <w:r w:rsidR="00C20B28" w:rsidRPr="00B678F0">
        <w:rPr>
          <w:rFonts w:ascii="Times New Roman" w:hAnsi="Times New Roman" w:cs="Times New Roman"/>
          <w:b/>
          <w:bCs/>
          <w:color w:val="000000" w:themeColor="text1"/>
          <w:sz w:val="28"/>
          <w:szCs w:val="28"/>
        </w:rPr>
        <w:t xml:space="preserve"> </w:t>
      </w:r>
      <w:r w:rsidR="00E2514A" w:rsidRPr="00B678F0">
        <w:rPr>
          <w:rFonts w:ascii="Times New Roman" w:hAnsi="Times New Roman" w:cs="Times New Roman"/>
          <w:b/>
          <w:bCs/>
          <w:color w:val="000000" w:themeColor="text1"/>
          <w:sz w:val="28"/>
          <w:szCs w:val="28"/>
        </w:rPr>
        <w:t xml:space="preserve">Scientific </w:t>
      </w:r>
      <w:r w:rsidR="008442FC" w:rsidRPr="00B678F0">
        <w:rPr>
          <w:rFonts w:ascii="Times New Roman" w:hAnsi="Times New Roman" w:cs="Times New Roman"/>
          <w:b/>
          <w:bCs/>
          <w:color w:val="000000" w:themeColor="text1"/>
          <w:sz w:val="28"/>
          <w:szCs w:val="28"/>
        </w:rPr>
        <w:t>Committee:</w:t>
      </w:r>
    </w:p>
    <w:p w14:paraId="659F1B6B" w14:textId="089139CE" w:rsidR="00E2514A" w:rsidRDefault="00E2514A" w:rsidP="00E2514A">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w:t>
      </w:r>
      <w:r w:rsidR="00AF461B" w:rsidRPr="00B678F0">
        <w:rPr>
          <w:rFonts w:ascii="Times New Roman" w:hAnsi="Times New Roman" w:cs="Times New Roman"/>
          <w:color w:val="000000" w:themeColor="text1"/>
          <w:sz w:val="28"/>
          <w:szCs w:val="28"/>
        </w:rPr>
        <w:t>T</w:t>
      </w:r>
      <w:r w:rsidRPr="00B678F0">
        <w:rPr>
          <w:rFonts w:ascii="Times New Roman" w:hAnsi="Times New Roman" w:cs="Times New Roman"/>
          <w:color w:val="000000" w:themeColor="text1"/>
          <w:sz w:val="28"/>
          <w:szCs w:val="28"/>
        </w:rPr>
        <w:t>akahito</w:t>
      </w:r>
      <w:del w:id="41" w:author="nguyen ngan" w:date="2024-04-15T16:52:00Z">
        <w:r w:rsidRPr="00B678F0" w:rsidDel="009F0D50">
          <w:rPr>
            <w:rFonts w:ascii="Times New Roman" w:hAnsi="Times New Roman" w:cs="Times New Roman"/>
            <w:color w:val="000000" w:themeColor="text1"/>
            <w:sz w:val="28"/>
            <w:szCs w:val="28"/>
          </w:rPr>
          <w:delText xml:space="preserve"> </w:delText>
        </w:r>
      </w:del>
      <w:r w:rsidRPr="00B678F0">
        <w:rPr>
          <w:rFonts w:ascii="Times New Roman" w:hAnsi="Times New Roman" w:cs="Times New Roman"/>
          <w:color w:val="000000" w:themeColor="text1"/>
          <w:sz w:val="28"/>
          <w:szCs w:val="28"/>
        </w:rPr>
        <w:t xml:space="preserve"> Ono</w:t>
      </w:r>
      <w:r w:rsidR="00C050BF" w:rsidRPr="00B678F0">
        <w:rPr>
          <w:rFonts w:ascii="Times New Roman" w:hAnsi="Times New Roman" w:cs="Times New Roman"/>
          <w:color w:val="000000" w:themeColor="text1"/>
          <w:sz w:val="28"/>
          <w:szCs w:val="28"/>
        </w:rPr>
        <w:t>,</w:t>
      </w:r>
      <w:r w:rsidRPr="00B678F0">
        <w:rPr>
          <w:rFonts w:ascii="Times New Roman" w:hAnsi="Times New Roman" w:cs="Times New Roman"/>
          <w:i/>
          <w:iCs/>
          <w:color w:val="000000" w:themeColor="text1"/>
          <w:sz w:val="28"/>
          <w:szCs w:val="28"/>
        </w:rPr>
        <w:t>Tohoku University</w:t>
      </w:r>
      <w:r w:rsidR="00C050BF"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Japan</w:t>
      </w:r>
      <w:r w:rsidR="009B004F">
        <w:rPr>
          <w:rFonts w:ascii="Times New Roman" w:hAnsi="Times New Roman" w:cs="Times New Roman"/>
          <w:i/>
          <w:iCs/>
          <w:color w:val="000000" w:themeColor="text1"/>
          <w:sz w:val="28"/>
          <w:szCs w:val="28"/>
        </w:rPr>
        <w:t>;</w:t>
      </w:r>
    </w:p>
    <w:p w14:paraId="485C2877" w14:textId="77777777" w:rsidR="009B004F" w:rsidRDefault="009B004F" w:rsidP="009B004F">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Nguyen Van Hieu, </w:t>
      </w:r>
      <w:r w:rsidRPr="00B678F0">
        <w:rPr>
          <w:rFonts w:ascii="Times New Roman" w:hAnsi="Times New Roman" w:cs="Times New Roman"/>
          <w:i/>
          <w:iCs/>
          <w:color w:val="000000" w:themeColor="text1"/>
          <w:sz w:val="28"/>
          <w:szCs w:val="28"/>
        </w:rPr>
        <w:t>Vietnam National University HCMC</w:t>
      </w:r>
      <w:r>
        <w:rPr>
          <w:rFonts w:ascii="Times New Roman" w:hAnsi="Times New Roman" w:cs="Times New Roman"/>
          <w:i/>
          <w:iCs/>
          <w:color w:val="000000" w:themeColor="text1"/>
          <w:sz w:val="28"/>
          <w:szCs w:val="28"/>
        </w:rPr>
        <w:t>;</w:t>
      </w:r>
    </w:p>
    <w:p w14:paraId="5B34E004" w14:textId="77777777" w:rsidR="009B004F" w:rsidRPr="00B678F0" w:rsidRDefault="009B004F" w:rsidP="009B004F">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Masaya Toda, </w:t>
      </w:r>
      <w:r w:rsidRPr="00B678F0">
        <w:rPr>
          <w:rFonts w:ascii="Times New Roman" w:hAnsi="Times New Roman" w:cs="Times New Roman"/>
          <w:i/>
          <w:iCs/>
          <w:color w:val="000000" w:themeColor="text1"/>
          <w:sz w:val="28"/>
          <w:szCs w:val="28"/>
        </w:rPr>
        <w:t>Tohoku University- Japan</w:t>
      </w:r>
      <w:r>
        <w:rPr>
          <w:rFonts w:ascii="Times New Roman" w:hAnsi="Times New Roman" w:cs="Times New Roman"/>
          <w:i/>
          <w:iCs/>
          <w:color w:val="000000" w:themeColor="text1"/>
          <w:sz w:val="28"/>
          <w:szCs w:val="28"/>
        </w:rPr>
        <w:t>;</w:t>
      </w:r>
    </w:p>
    <w:p w14:paraId="7CF0A2E2" w14:textId="466345E3" w:rsidR="00D32D8A" w:rsidRPr="00B678F0" w:rsidRDefault="00D32D8A" w:rsidP="00D32D8A">
      <w:pPr>
        <w:spacing w:after="0" w:line="240" w:lineRule="auto"/>
        <w:jc w:val="both"/>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Chau Van Tao</w:t>
      </w:r>
      <w:r w:rsidR="00C050BF"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VNUHCM-University of Science</w:t>
      </w:r>
      <w:r w:rsidR="00C050BF"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Vietnam</w:t>
      </w:r>
      <w:r w:rsidR="009B004F">
        <w:rPr>
          <w:rFonts w:ascii="Times New Roman" w:hAnsi="Times New Roman" w:cs="Times New Roman"/>
          <w:i/>
          <w:iCs/>
          <w:color w:val="000000" w:themeColor="text1"/>
          <w:sz w:val="28"/>
          <w:szCs w:val="28"/>
        </w:rPr>
        <w:t>;</w:t>
      </w:r>
    </w:p>
    <w:p w14:paraId="45382F77" w14:textId="7AE3BEC3" w:rsidR="001012DC" w:rsidRPr="00B678F0" w:rsidRDefault="001012DC" w:rsidP="001012DC">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Do Hong Tuan</w:t>
      </w:r>
      <w:r w:rsidR="00C050BF" w:rsidRPr="00B678F0">
        <w:rPr>
          <w:rFonts w:ascii="Times New Roman" w:hAnsi="Times New Roman" w:cs="Times New Roman"/>
          <w:color w:val="000000" w:themeColor="text1"/>
          <w:sz w:val="28"/>
          <w:szCs w:val="28"/>
        </w:rPr>
        <w:t xml:space="preserve">, </w:t>
      </w:r>
      <w:r w:rsidR="00E2514A" w:rsidRPr="00B678F0">
        <w:rPr>
          <w:rFonts w:ascii="Times New Roman" w:hAnsi="Times New Roman" w:cs="Times New Roman"/>
          <w:i/>
          <w:iCs/>
          <w:color w:val="000000" w:themeColor="text1"/>
          <w:sz w:val="28"/>
          <w:szCs w:val="28"/>
        </w:rPr>
        <w:t xml:space="preserve">VNUHCM-UT &amp; </w:t>
      </w:r>
      <w:r w:rsidRPr="00B678F0">
        <w:rPr>
          <w:rFonts w:ascii="Times New Roman" w:hAnsi="Times New Roman" w:cs="Times New Roman"/>
          <w:i/>
          <w:iCs/>
          <w:color w:val="000000" w:themeColor="text1"/>
          <w:sz w:val="28"/>
          <w:szCs w:val="28"/>
        </w:rPr>
        <w:t>IEEE Vietnam Section</w:t>
      </w:r>
      <w:r w:rsidR="009B004F">
        <w:rPr>
          <w:rFonts w:ascii="Times New Roman" w:hAnsi="Times New Roman" w:cs="Times New Roman"/>
          <w:i/>
          <w:iCs/>
          <w:color w:val="000000" w:themeColor="text1"/>
          <w:sz w:val="28"/>
          <w:szCs w:val="28"/>
        </w:rPr>
        <w:t>;</w:t>
      </w:r>
    </w:p>
    <w:p w14:paraId="3870CF84" w14:textId="0B5DA8E1" w:rsidR="009B004F" w:rsidRPr="009B004F" w:rsidRDefault="009B004F" w:rsidP="009B004F">
      <w:pPr>
        <w:spacing w:after="0" w:line="240" w:lineRule="auto"/>
        <w:rPr>
          <w:rFonts w:ascii="Times New Roman" w:hAnsi="Times New Roman" w:cs="Times New Roman"/>
          <w:color w:val="FF0000"/>
          <w:sz w:val="28"/>
          <w:szCs w:val="28"/>
        </w:rPr>
      </w:pPr>
      <w:r w:rsidRPr="009B004F">
        <w:rPr>
          <w:rFonts w:ascii="Times New Roman" w:hAnsi="Times New Roman" w:cs="Times New Roman"/>
          <w:color w:val="FF0000"/>
          <w:sz w:val="28"/>
          <w:szCs w:val="28"/>
        </w:rPr>
        <w:t xml:space="preserve">. Tran Tri Nang, </w:t>
      </w:r>
      <w:del w:id="42" w:author="nguyen ngan" w:date="2024-04-15T16:52:00Z">
        <w:r w:rsidRPr="009B004F" w:rsidDel="009F0D50">
          <w:rPr>
            <w:rFonts w:ascii="Times New Roman" w:hAnsi="Times New Roman" w:cs="Times New Roman"/>
            <w:i/>
            <w:iCs/>
            <w:color w:val="FF0000"/>
            <w:sz w:val="28"/>
            <w:szCs w:val="28"/>
          </w:rPr>
          <w:delText xml:space="preserve">Minesota </w:delText>
        </w:r>
      </w:del>
      <w:ins w:id="43" w:author="nguyen ngan" w:date="2024-04-15T16:52:00Z">
        <w:r w:rsidR="009F0D50">
          <w:rPr>
            <w:rFonts w:ascii="Times New Roman" w:hAnsi="Times New Roman" w:cs="Times New Roman"/>
            <w:i/>
            <w:iCs/>
            <w:color w:val="FF0000"/>
            <w:sz w:val="28"/>
            <w:szCs w:val="28"/>
          </w:rPr>
          <w:t>Minnesota</w:t>
        </w:r>
        <w:r w:rsidR="009F0D50" w:rsidRPr="009B004F">
          <w:rPr>
            <w:rFonts w:ascii="Times New Roman" w:hAnsi="Times New Roman" w:cs="Times New Roman"/>
            <w:i/>
            <w:iCs/>
            <w:color w:val="FF0000"/>
            <w:sz w:val="28"/>
            <w:szCs w:val="28"/>
          </w:rPr>
          <w:t xml:space="preserve"> </w:t>
        </w:r>
      </w:ins>
      <w:r w:rsidRPr="009B004F">
        <w:rPr>
          <w:rFonts w:ascii="Times New Roman" w:hAnsi="Times New Roman" w:cs="Times New Roman"/>
          <w:i/>
          <w:iCs/>
          <w:color w:val="FF0000"/>
          <w:sz w:val="28"/>
          <w:szCs w:val="28"/>
        </w:rPr>
        <w:t>University-USA;</w:t>
      </w:r>
    </w:p>
    <w:p w14:paraId="16E18476" w14:textId="0C7BE873" w:rsidR="009B004F" w:rsidRPr="009B004F" w:rsidRDefault="009B004F" w:rsidP="00C050BF">
      <w:pPr>
        <w:spacing w:after="0" w:line="240" w:lineRule="auto"/>
        <w:rPr>
          <w:rFonts w:ascii="Times New Roman" w:hAnsi="Times New Roman" w:cs="Times New Roman"/>
          <w:color w:val="FF0000"/>
          <w:sz w:val="28"/>
          <w:szCs w:val="28"/>
        </w:rPr>
      </w:pPr>
      <w:r w:rsidRPr="009B004F">
        <w:rPr>
          <w:rFonts w:ascii="Times New Roman" w:hAnsi="Times New Roman" w:cs="Times New Roman"/>
          <w:color w:val="FF0000"/>
          <w:sz w:val="28"/>
          <w:szCs w:val="28"/>
        </w:rPr>
        <w:t xml:space="preserve">. Nguyen Van Xuan, </w:t>
      </w:r>
      <w:r w:rsidRPr="009B004F">
        <w:rPr>
          <w:rFonts w:ascii="Times New Roman" w:hAnsi="Times New Roman" w:cs="Times New Roman"/>
          <w:i/>
          <w:iCs/>
          <w:color w:val="FF0000"/>
          <w:sz w:val="28"/>
          <w:szCs w:val="28"/>
        </w:rPr>
        <w:t>Mien Tay Construction University- Vietnam;</w:t>
      </w:r>
    </w:p>
    <w:p w14:paraId="617FD2B8" w14:textId="0CC52E9C" w:rsidR="009B004F" w:rsidRPr="00B678F0" w:rsidRDefault="009B004F" w:rsidP="009B004F">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Huynh Van </w:t>
      </w:r>
      <w:del w:id="44" w:author="nguyen ngan" w:date="2024-04-15T16:52:00Z">
        <w:r w:rsidRPr="00B678F0" w:rsidDel="009F0D50">
          <w:rPr>
            <w:rFonts w:ascii="Times New Roman" w:hAnsi="Times New Roman" w:cs="Times New Roman"/>
            <w:color w:val="000000" w:themeColor="text1"/>
            <w:sz w:val="28"/>
            <w:szCs w:val="28"/>
          </w:rPr>
          <w:delText>Tuan ,</w:delText>
        </w:r>
      </w:del>
      <w:ins w:id="45" w:author="nguyen ngan" w:date="2024-04-15T16:52:00Z">
        <w:r w:rsidR="009F0D50" w:rsidRPr="00B678F0">
          <w:rPr>
            <w:rFonts w:ascii="Times New Roman" w:hAnsi="Times New Roman" w:cs="Times New Roman"/>
            <w:color w:val="000000" w:themeColor="text1"/>
            <w:sz w:val="28"/>
            <w:szCs w:val="28"/>
          </w:rPr>
          <w:t>Tuan,</w:t>
        </w:r>
      </w:ins>
      <w:r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VNUHCM-University of Science-Vietnam</w:t>
      </w:r>
      <w:r>
        <w:rPr>
          <w:rFonts w:ascii="Times New Roman" w:hAnsi="Times New Roman" w:cs="Times New Roman"/>
          <w:i/>
          <w:iCs/>
          <w:color w:val="000000" w:themeColor="text1"/>
          <w:sz w:val="28"/>
          <w:szCs w:val="28"/>
        </w:rPr>
        <w:t>;</w:t>
      </w:r>
    </w:p>
    <w:p w14:paraId="716DFB4B" w14:textId="1D22BB14" w:rsidR="003160D2" w:rsidRDefault="003160D2" w:rsidP="003160D2">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Le Vu Tuan Hung</w:t>
      </w:r>
      <w:r w:rsidR="00C050BF"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VNUHCM-Univ</w:t>
      </w:r>
      <w:r w:rsidR="00E2514A" w:rsidRPr="00B678F0">
        <w:rPr>
          <w:rFonts w:ascii="Times New Roman" w:hAnsi="Times New Roman" w:cs="Times New Roman"/>
          <w:i/>
          <w:iCs/>
          <w:color w:val="000000" w:themeColor="text1"/>
          <w:sz w:val="28"/>
          <w:szCs w:val="28"/>
        </w:rPr>
        <w:t xml:space="preserve">ersity </w:t>
      </w:r>
      <w:r w:rsidRPr="00B678F0">
        <w:rPr>
          <w:rFonts w:ascii="Times New Roman" w:hAnsi="Times New Roman" w:cs="Times New Roman"/>
          <w:i/>
          <w:iCs/>
          <w:color w:val="000000" w:themeColor="text1"/>
          <w:sz w:val="28"/>
          <w:szCs w:val="28"/>
        </w:rPr>
        <w:t>of Science</w:t>
      </w:r>
      <w:r w:rsidR="00C050BF"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Vietnam</w:t>
      </w:r>
      <w:r w:rsidR="009B004F">
        <w:rPr>
          <w:rFonts w:ascii="Times New Roman" w:hAnsi="Times New Roman" w:cs="Times New Roman"/>
          <w:i/>
          <w:iCs/>
          <w:color w:val="000000" w:themeColor="text1"/>
          <w:sz w:val="28"/>
          <w:szCs w:val="28"/>
        </w:rPr>
        <w:t>;</w:t>
      </w:r>
    </w:p>
    <w:p w14:paraId="4F49DCD9" w14:textId="0DDD37FF" w:rsidR="00C20B28" w:rsidRPr="00B678F0" w:rsidRDefault="00C20B28" w:rsidP="00C20B28">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Kyeong-Sik Min</w:t>
      </w:r>
      <w:r w:rsidR="00C050BF"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K</w:t>
      </w:r>
      <w:r w:rsidR="00175B9B" w:rsidRPr="00B678F0">
        <w:rPr>
          <w:rFonts w:ascii="Times New Roman" w:hAnsi="Times New Roman" w:cs="Times New Roman"/>
          <w:i/>
          <w:iCs/>
          <w:color w:val="000000" w:themeColor="text1"/>
          <w:sz w:val="28"/>
          <w:szCs w:val="28"/>
        </w:rPr>
        <w:t>ook</w:t>
      </w:r>
      <w:r w:rsidR="00CD6CF6" w:rsidRPr="00B678F0">
        <w:rPr>
          <w:rFonts w:ascii="Times New Roman" w:hAnsi="Times New Roman" w:cs="Times New Roman"/>
          <w:i/>
          <w:iCs/>
          <w:color w:val="000000" w:themeColor="text1"/>
          <w:sz w:val="28"/>
          <w:szCs w:val="28"/>
        </w:rPr>
        <w:t>m</w:t>
      </w:r>
      <w:r w:rsidR="00175B9B" w:rsidRPr="00B678F0">
        <w:rPr>
          <w:rFonts w:ascii="Times New Roman" w:hAnsi="Times New Roman" w:cs="Times New Roman"/>
          <w:i/>
          <w:iCs/>
          <w:color w:val="000000" w:themeColor="text1"/>
          <w:sz w:val="28"/>
          <w:szCs w:val="28"/>
        </w:rPr>
        <w:t xml:space="preserve">in </w:t>
      </w:r>
      <w:r w:rsidRPr="00B678F0">
        <w:rPr>
          <w:rFonts w:ascii="Times New Roman" w:hAnsi="Times New Roman" w:cs="Times New Roman"/>
          <w:i/>
          <w:iCs/>
          <w:color w:val="000000" w:themeColor="text1"/>
          <w:sz w:val="28"/>
          <w:szCs w:val="28"/>
        </w:rPr>
        <w:t>U</w:t>
      </w:r>
      <w:r w:rsidR="00175B9B" w:rsidRPr="00B678F0">
        <w:rPr>
          <w:rFonts w:ascii="Times New Roman" w:hAnsi="Times New Roman" w:cs="Times New Roman"/>
          <w:i/>
          <w:iCs/>
          <w:color w:val="000000" w:themeColor="text1"/>
          <w:sz w:val="28"/>
          <w:szCs w:val="28"/>
        </w:rPr>
        <w:t>niv</w:t>
      </w:r>
      <w:r w:rsidR="00E2514A" w:rsidRPr="00B678F0">
        <w:rPr>
          <w:rFonts w:ascii="Times New Roman" w:hAnsi="Times New Roman" w:cs="Times New Roman"/>
          <w:i/>
          <w:iCs/>
          <w:color w:val="000000" w:themeColor="text1"/>
          <w:sz w:val="28"/>
          <w:szCs w:val="28"/>
        </w:rPr>
        <w:t>ersity</w:t>
      </w:r>
      <w:r w:rsidR="00253980" w:rsidRPr="00B678F0">
        <w:rPr>
          <w:rFonts w:ascii="Times New Roman" w:hAnsi="Times New Roman" w:cs="Times New Roman"/>
          <w:i/>
          <w:iCs/>
          <w:color w:val="000000" w:themeColor="text1"/>
          <w:sz w:val="28"/>
          <w:szCs w:val="28"/>
        </w:rPr>
        <w:t>&amp;</w:t>
      </w:r>
      <w:r w:rsidRPr="00B678F0">
        <w:rPr>
          <w:rFonts w:ascii="Times New Roman" w:hAnsi="Times New Roman" w:cs="Times New Roman"/>
          <w:i/>
          <w:iCs/>
          <w:color w:val="000000" w:themeColor="text1"/>
          <w:sz w:val="28"/>
          <w:szCs w:val="28"/>
        </w:rPr>
        <w:t xml:space="preserve"> IKEEE</w:t>
      </w:r>
      <w:r w:rsidR="00C050BF"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Korea</w:t>
      </w:r>
      <w:r w:rsidR="009B004F">
        <w:rPr>
          <w:rFonts w:ascii="Times New Roman" w:hAnsi="Times New Roman" w:cs="Times New Roman"/>
          <w:i/>
          <w:iCs/>
          <w:color w:val="000000" w:themeColor="text1"/>
          <w:sz w:val="28"/>
          <w:szCs w:val="28"/>
        </w:rPr>
        <w:t>;</w:t>
      </w:r>
    </w:p>
    <w:p w14:paraId="35AF2EE4" w14:textId="7AB9F751" w:rsidR="00C20B28" w:rsidRPr="00B678F0" w:rsidRDefault="00C20B28" w:rsidP="00C20B28">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w:t>
      </w:r>
      <w:r w:rsidR="001C3C09" w:rsidRPr="00B678F0">
        <w:rPr>
          <w:rFonts w:ascii="Times New Roman" w:hAnsi="Times New Roman" w:cs="Times New Roman"/>
          <w:color w:val="000000" w:themeColor="text1"/>
          <w:sz w:val="28"/>
          <w:szCs w:val="28"/>
        </w:rPr>
        <w:t xml:space="preserve">Ching </w:t>
      </w:r>
      <w:r w:rsidRPr="00B678F0">
        <w:rPr>
          <w:rFonts w:ascii="Times New Roman" w:hAnsi="Times New Roman" w:cs="Times New Roman"/>
          <w:color w:val="000000" w:themeColor="text1"/>
          <w:sz w:val="28"/>
          <w:szCs w:val="28"/>
        </w:rPr>
        <w:t>Tak Shing</w:t>
      </w:r>
      <w:r w:rsidR="001C3C09" w:rsidRPr="00B678F0">
        <w:rPr>
          <w:rFonts w:ascii="Times New Roman" w:hAnsi="Times New Roman" w:cs="Times New Roman"/>
          <w:color w:val="000000" w:themeColor="text1"/>
          <w:sz w:val="28"/>
          <w:szCs w:val="28"/>
        </w:rPr>
        <w:t xml:space="preserve"> Congo</w:t>
      </w:r>
      <w:r w:rsidR="00C050BF"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N</w:t>
      </w:r>
      <w:r w:rsidR="00330AD5" w:rsidRPr="00B678F0">
        <w:rPr>
          <w:rFonts w:ascii="Times New Roman" w:hAnsi="Times New Roman" w:cs="Times New Roman"/>
          <w:i/>
          <w:iCs/>
          <w:color w:val="000000" w:themeColor="text1"/>
          <w:sz w:val="28"/>
          <w:szCs w:val="28"/>
        </w:rPr>
        <w:t xml:space="preserve">ational </w:t>
      </w:r>
      <w:r w:rsidRPr="00B678F0">
        <w:rPr>
          <w:rFonts w:ascii="Times New Roman" w:hAnsi="Times New Roman" w:cs="Times New Roman"/>
          <w:i/>
          <w:iCs/>
          <w:color w:val="000000" w:themeColor="text1"/>
          <w:sz w:val="28"/>
          <w:szCs w:val="28"/>
        </w:rPr>
        <w:t>C</w:t>
      </w:r>
      <w:r w:rsidR="00330AD5" w:rsidRPr="00B678F0">
        <w:rPr>
          <w:rFonts w:ascii="Times New Roman" w:hAnsi="Times New Roman" w:cs="Times New Roman"/>
          <w:i/>
          <w:iCs/>
          <w:color w:val="000000" w:themeColor="text1"/>
          <w:sz w:val="28"/>
          <w:szCs w:val="28"/>
        </w:rPr>
        <w:t xml:space="preserve">hung </w:t>
      </w:r>
      <w:r w:rsidRPr="00B678F0">
        <w:rPr>
          <w:rFonts w:ascii="Times New Roman" w:hAnsi="Times New Roman" w:cs="Times New Roman"/>
          <w:i/>
          <w:iCs/>
          <w:color w:val="000000" w:themeColor="text1"/>
          <w:sz w:val="28"/>
          <w:szCs w:val="28"/>
        </w:rPr>
        <w:t>H</w:t>
      </w:r>
      <w:r w:rsidR="00330AD5" w:rsidRPr="00B678F0">
        <w:rPr>
          <w:rFonts w:ascii="Times New Roman" w:hAnsi="Times New Roman" w:cs="Times New Roman"/>
          <w:i/>
          <w:iCs/>
          <w:color w:val="000000" w:themeColor="text1"/>
          <w:sz w:val="28"/>
          <w:szCs w:val="28"/>
        </w:rPr>
        <w:t xml:space="preserve">sing </w:t>
      </w:r>
      <w:r w:rsidRPr="00B678F0">
        <w:rPr>
          <w:rFonts w:ascii="Times New Roman" w:hAnsi="Times New Roman" w:cs="Times New Roman"/>
          <w:i/>
          <w:iCs/>
          <w:color w:val="000000" w:themeColor="text1"/>
          <w:sz w:val="28"/>
          <w:szCs w:val="28"/>
        </w:rPr>
        <w:t>U</w:t>
      </w:r>
      <w:r w:rsidR="00330AD5" w:rsidRPr="00B678F0">
        <w:rPr>
          <w:rFonts w:ascii="Times New Roman" w:hAnsi="Times New Roman" w:cs="Times New Roman"/>
          <w:i/>
          <w:iCs/>
          <w:color w:val="000000" w:themeColor="text1"/>
          <w:sz w:val="28"/>
          <w:szCs w:val="28"/>
        </w:rPr>
        <w:t>niv</w:t>
      </w:r>
      <w:r w:rsidR="00E2514A" w:rsidRPr="00B678F0">
        <w:rPr>
          <w:rFonts w:ascii="Times New Roman" w:hAnsi="Times New Roman" w:cs="Times New Roman"/>
          <w:i/>
          <w:iCs/>
          <w:color w:val="000000" w:themeColor="text1"/>
          <w:sz w:val="28"/>
          <w:szCs w:val="28"/>
        </w:rPr>
        <w:t>ersity</w:t>
      </w:r>
      <w:r w:rsidR="00C050BF"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Taiwan</w:t>
      </w:r>
      <w:r w:rsidR="00C050BF" w:rsidRPr="00B678F0">
        <w:rPr>
          <w:rFonts w:ascii="Times New Roman" w:hAnsi="Times New Roman" w:cs="Times New Roman"/>
          <w:i/>
          <w:iCs/>
          <w:color w:val="000000" w:themeColor="text1"/>
          <w:sz w:val="28"/>
          <w:szCs w:val="28"/>
        </w:rPr>
        <w:t xml:space="preserve"> (R.O.C</w:t>
      </w:r>
      <w:r w:rsidRPr="00B678F0">
        <w:rPr>
          <w:rFonts w:ascii="Times New Roman" w:hAnsi="Times New Roman" w:cs="Times New Roman"/>
          <w:i/>
          <w:iCs/>
          <w:color w:val="000000" w:themeColor="text1"/>
          <w:sz w:val="28"/>
          <w:szCs w:val="28"/>
        </w:rPr>
        <w:t>)</w:t>
      </w:r>
      <w:r w:rsidR="009B004F">
        <w:rPr>
          <w:rFonts w:ascii="Times New Roman" w:hAnsi="Times New Roman" w:cs="Times New Roman"/>
          <w:i/>
          <w:iCs/>
          <w:color w:val="000000" w:themeColor="text1"/>
          <w:sz w:val="28"/>
          <w:szCs w:val="28"/>
        </w:rPr>
        <w:t>;</w:t>
      </w:r>
    </w:p>
    <w:p w14:paraId="66A8407C" w14:textId="4B51E748" w:rsidR="00DD03E3" w:rsidRPr="00B678F0" w:rsidRDefault="00A96A57" w:rsidP="00DE4ACE">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Jen-Inn Chyi</w:t>
      </w:r>
      <w:r w:rsidR="00C050BF"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National Central University</w:t>
      </w:r>
      <w:r w:rsidR="00C050BF"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 xml:space="preserve"> Taiwan</w:t>
      </w:r>
      <w:r w:rsidR="00C050BF" w:rsidRPr="00B678F0">
        <w:rPr>
          <w:rFonts w:ascii="Times New Roman" w:hAnsi="Times New Roman" w:cs="Times New Roman"/>
          <w:i/>
          <w:iCs/>
          <w:color w:val="000000" w:themeColor="text1"/>
          <w:sz w:val="28"/>
          <w:szCs w:val="28"/>
        </w:rPr>
        <w:t xml:space="preserve"> (R.O.C)</w:t>
      </w:r>
      <w:r w:rsidR="009B004F">
        <w:rPr>
          <w:rFonts w:ascii="Times New Roman" w:hAnsi="Times New Roman" w:cs="Times New Roman"/>
          <w:i/>
          <w:iCs/>
          <w:color w:val="000000" w:themeColor="text1"/>
          <w:sz w:val="28"/>
          <w:szCs w:val="28"/>
        </w:rPr>
        <w:t>;</w:t>
      </w:r>
    </w:p>
    <w:p w14:paraId="4D62151D" w14:textId="20229956" w:rsidR="00494597" w:rsidRPr="00B678F0" w:rsidRDefault="00494597" w:rsidP="00494597">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Kun-Yu Lai</w:t>
      </w:r>
      <w:r w:rsidR="00C050BF"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National Central University</w:t>
      </w:r>
      <w:r w:rsidR="00C050BF"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Taiwan</w:t>
      </w:r>
      <w:r w:rsidR="00C050BF" w:rsidRPr="00B678F0">
        <w:rPr>
          <w:rFonts w:ascii="Times New Roman" w:hAnsi="Times New Roman" w:cs="Times New Roman"/>
          <w:i/>
          <w:iCs/>
          <w:color w:val="000000" w:themeColor="text1"/>
          <w:sz w:val="28"/>
          <w:szCs w:val="28"/>
        </w:rPr>
        <w:t xml:space="preserve"> (R.O.C)</w:t>
      </w:r>
      <w:r w:rsidR="009B004F">
        <w:rPr>
          <w:rFonts w:ascii="Times New Roman" w:hAnsi="Times New Roman" w:cs="Times New Roman"/>
          <w:i/>
          <w:iCs/>
          <w:color w:val="000000" w:themeColor="text1"/>
          <w:sz w:val="28"/>
          <w:szCs w:val="28"/>
        </w:rPr>
        <w:t>;</w:t>
      </w:r>
    </w:p>
    <w:p w14:paraId="0ED40B9A" w14:textId="6A614C76" w:rsidR="00360140" w:rsidRPr="00B678F0" w:rsidRDefault="00360140" w:rsidP="00360140">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Nguyen Hoang Nam, </w:t>
      </w:r>
      <w:r w:rsidRPr="00B678F0">
        <w:rPr>
          <w:rFonts w:ascii="Times New Roman" w:hAnsi="Times New Roman" w:cs="Times New Roman"/>
          <w:i/>
          <w:iCs/>
          <w:color w:val="000000" w:themeColor="text1"/>
          <w:sz w:val="28"/>
          <w:szCs w:val="28"/>
        </w:rPr>
        <w:t>VNU Ha Noi-University of Science-Vietnam</w:t>
      </w:r>
      <w:r w:rsidR="009B004F">
        <w:rPr>
          <w:rFonts w:ascii="Times New Roman" w:hAnsi="Times New Roman" w:cs="Times New Roman"/>
          <w:i/>
          <w:iCs/>
          <w:color w:val="000000" w:themeColor="text1"/>
          <w:sz w:val="28"/>
          <w:szCs w:val="28"/>
        </w:rPr>
        <w:t>;</w:t>
      </w:r>
    </w:p>
    <w:p w14:paraId="3A57BFAC" w14:textId="77777777" w:rsidR="00AA03B6" w:rsidRPr="004202CF" w:rsidRDefault="00AA03B6" w:rsidP="00AA03B6">
      <w:pPr>
        <w:spacing w:after="0" w:line="240" w:lineRule="auto"/>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 xml:space="preserve">….. </w:t>
      </w:r>
      <w:r w:rsidRPr="00B678F0">
        <w:rPr>
          <w:rFonts w:ascii="Times New Roman" w:hAnsi="Times New Roman" w:cs="Times New Roman"/>
          <w:i/>
          <w:iCs/>
          <w:color w:val="000000" w:themeColor="text1"/>
          <w:sz w:val="28"/>
          <w:szCs w:val="28"/>
        </w:rPr>
        <w:t>(will be updated)</w:t>
      </w:r>
    </w:p>
    <w:p w14:paraId="3C8BE6E9" w14:textId="77777777" w:rsidR="00CF4A63" w:rsidRPr="00B678F0" w:rsidRDefault="00CF4A63" w:rsidP="003160D2">
      <w:pPr>
        <w:spacing w:after="0" w:line="240" w:lineRule="auto"/>
        <w:rPr>
          <w:rFonts w:ascii="Times New Roman" w:hAnsi="Times New Roman" w:cs="Times New Roman"/>
          <w:color w:val="000000" w:themeColor="text1"/>
          <w:sz w:val="28"/>
          <w:szCs w:val="28"/>
        </w:rPr>
      </w:pPr>
    </w:p>
    <w:p w14:paraId="2191A452" w14:textId="3DEAD27B" w:rsidR="00303925" w:rsidRPr="00B678F0" w:rsidRDefault="00DE4ACE" w:rsidP="00DE4ACE">
      <w:pPr>
        <w:spacing w:after="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*Program Committee:</w:t>
      </w:r>
    </w:p>
    <w:p w14:paraId="326B05F2" w14:textId="277A76B3" w:rsidR="00DE4ACE" w:rsidRPr="00B678F0" w:rsidRDefault="00DE4ACE" w:rsidP="00DE4ACE">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Huynh Van </w:t>
      </w:r>
      <w:del w:id="46" w:author="nguyen ngan" w:date="2024-04-15T16:52:00Z">
        <w:r w:rsidRPr="00B678F0" w:rsidDel="009F0D50">
          <w:rPr>
            <w:rFonts w:ascii="Times New Roman" w:hAnsi="Times New Roman" w:cs="Times New Roman"/>
            <w:color w:val="000000" w:themeColor="text1"/>
            <w:sz w:val="28"/>
            <w:szCs w:val="28"/>
          </w:rPr>
          <w:delText xml:space="preserve">Tuan </w:delText>
        </w:r>
        <w:r w:rsidR="00CD6CF6" w:rsidRPr="00B678F0" w:rsidDel="009F0D50">
          <w:rPr>
            <w:rFonts w:ascii="Times New Roman" w:hAnsi="Times New Roman" w:cs="Times New Roman"/>
            <w:color w:val="000000" w:themeColor="text1"/>
            <w:sz w:val="28"/>
            <w:szCs w:val="28"/>
          </w:rPr>
          <w:delText>,</w:delText>
        </w:r>
      </w:del>
      <w:ins w:id="47" w:author="nguyen ngan" w:date="2024-04-15T16:52:00Z">
        <w:r w:rsidR="009F0D50" w:rsidRPr="00B678F0">
          <w:rPr>
            <w:rFonts w:ascii="Times New Roman" w:hAnsi="Times New Roman" w:cs="Times New Roman"/>
            <w:color w:val="000000" w:themeColor="text1"/>
            <w:sz w:val="28"/>
            <w:szCs w:val="28"/>
          </w:rPr>
          <w:t>Tuan,</w:t>
        </w:r>
      </w:ins>
      <w:r w:rsidR="00CD6CF6" w:rsidRPr="00B678F0">
        <w:rPr>
          <w:rFonts w:ascii="Times New Roman" w:hAnsi="Times New Roman" w:cs="Times New Roman"/>
          <w:color w:val="000000" w:themeColor="text1"/>
          <w:sz w:val="28"/>
          <w:szCs w:val="28"/>
        </w:rPr>
        <w:t xml:space="preserve"> </w:t>
      </w:r>
      <w:r w:rsidR="00175B9B" w:rsidRPr="00B678F0">
        <w:rPr>
          <w:rFonts w:ascii="Times New Roman" w:hAnsi="Times New Roman" w:cs="Times New Roman"/>
          <w:i/>
          <w:iCs/>
          <w:color w:val="000000" w:themeColor="text1"/>
          <w:sz w:val="28"/>
          <w:szCs w:val="28"/>
        </w:rPr>
        <w:t>VNUHCM-Univ</w:t>
      </w:r>
      <w:r w:rsidR="00CF4A63" w:rsidRPr="00B678F0">
        <w:rPr>
          <w:rFonts w:ascii="Times New Roman" w:hAnsi="Times New Roman" w:cs="Times New Roman"/>
          <w:i/>
          <w:iCs/>
          <w:color w:val="000000" w:themeColor="text1"/>
          <w:sz w:val="28"/>
          <w:szCs w:val="28"/>
        </w:rPr>
        <w:t>ersity</w:t>
      </w:r>
      <w:r w:rsidR="00175B9B" w:rsidRPr="00B678F0">
        <w:rPr>
          <w:rFonts w:ascii="Times New Roman" w:hAnsi="Times New Roman" w:cs="Times New Roman"/>
          <w:i/>
          <w:iCs/>
          <w:color w:val="000000" w:themeColor="text1"/>
          <w:sz w:val="28"/>
          <w:szCs w:val="28"/>
        </w:rPr>
        <w:t xml:space="preserve"> of Science</w:t>
      </w:r>
      <w:r w:rsidR="00CD6CF6" w:rsidRPr="00B678F0">
        <w:rPr>
          <w:rFonts w:ascii="Times New Roman" w:hAnsi="Times New Roman" w:cs="Times New Roman"/>
          <w:i/>
          <w:iCs/>
          <w:color w:val="000000" w:themeColor="text1"/>
          <w:sz w:val="28"/>
          <w:szCs w:val="28"/>
        </w:rPr>
        <w:t>-</w:t>
      </w:r>
      <w:r w:rsidR="00175B9B" w:rsidRPr="00B678F0">
        <w:rPr>
          <w:rFonts w:ascii="Times New Roman" w:hAnsi="Times New Roman" w:cs="Times New Roman"/>
          <w:i/>
          <w:iCs/>
          <w:color w:val="000000" w:themeColor="text1"/>
          <w:sz w:val="28"/>
          <w:szCs w:val="28"/>
        </w:rPr>
        <w:t>Vietnam</w:t>
      </w:r>
      <w:r w:rsidRPr="00B678F0">
        <w:rPr>
          <w:rFonts w:ascii="Times New Roman" w:hAnsi="Times New Roman" w:cs="Times New Roman"/>
          <w:i/>
          <w:iCs/>
          <w:color w:val="000000" w:themeColor="text1"/>
          <w:sz w:val="28"/>
          <w:szCs w:val="28"/>
        </w:rPr>
        <w:t xml:space="preserve">, </w:t>
      </w:r>
      <w:r w:rsidR="00C20B28" w:rsidRPr="00B678F0">
        <w:rPr>
          <w:rFonts w:ascii="Times New Roman" w:hAnsi="Times New Roman" w:cs="Times New Roman"/>
          <w:i/>
          <w:iCs/>
          <w:color w:val="000000" w:themeColor="text1"/>
          <w:sz w:val="28"/>
          <w:szCs w:val="28"/>
        </w:rPr>
        <w:t>C</w:t>
      </w:r>
      <w:r w:rsidRPr="00B678F0">
        <w:rPr>
          <w:rFonts w:ascii="Times New Roman" w:hAnsi="Times New Roman" w:cs="Times New Roman"/>
          <w:i/>
          <w:iCs/>
          <w:color w:val="000000" w:themeColor="text1"/>
          <w:sz w:val="28"/>
          <w:szCs w:val="28"/>
        </w:rPr>
        <w:t>hair</w:t>
      </w:r>
      <w:r w:rsidR="009B004F">
        <w:rPr>
          <w:rFonts w:ascii="Times New Roman" w:hAnsi="Times New Roman" w:cs="Times New Roman"/>
          <w:i/>
          <w:iCs/>
          <w:color w:val="000000" w:themeColor="text1"/>
          <w:sz w:val="28"/>
          <w:szCs w:val="28"/>
        </w:rPr>
        <w:t>;</w:t>
      </w:r>
    </w:p>
    <w:p w14:paraId="7C57F3FF" w14:textId="3AA25CD9" w:rsidR="000750E6" w:rsidRDefault="000750E6" w:rsidP="000750E6">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Nguyen Van Toan</w:t>
      </w:r>
      <w:r w:rsidR="00CD6CF6"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Tohoku Univ</w:t>
      </w:r>
      <w:r w:rsidR="00CF4A63" w:rsidRPr="00B678F0">
        <w:rPr>
          <w:rFonts w:ascii="Times New Roman" w:hAnsi="Times New Roman" w:cs="Times New Roman"/>
          <w:i/>
          <w:iCs/>
          <w:color w:val="000000" w:themeColor="text1"/>
          <w:sz w:val="28"/>
          <w:szCs w:val="28"/>
        </w:rPr>
        <w:t>ersity</w:t>
      </w:r>
      <w:r w:rsidR="00CD6CF6"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Japan</w:t>
      </w:r>
      <w:r w:rsidR="00E2515F" w:rsidRPr="00B678F0">
        <w:rPr>
          <w:rFonts w:ascii="Times New Roman" w:hAnsi="Times New Roman" w:cs="Times New Roman"/>
          <w:i/>
          <w:iCs/>
          <w:color w:val="000000" w:themeColor="text1"/>
          <w:sz w:val="28"/>
          <w:szCs w:val="28"/>
        </w:rPr>
        <w:t>, Co-chair</w:t>
      </w:r>
      <w:r w:rsidR="009B004F">
        <w:rPr>
          <w:rFonts w:ascii="Times New Roman" w:hAnsi="Times New Roman" w:cs="Times New Roman"/>
          <w:i/>
          <w:iCs/>
          <w:color w:val="000000" w:themeColor="text1"/>
          <w:sz w:val="28"/>
          <w:szCs w:val="28"/>
        </w:rPr>
        <w:t>;</w:t>
      </w:r>
    </w:p>
    <w:p w14:paraId="74ABAEA3" w14:textId="01D0CA00" w:rsidR="009B004F" w:rsidRDefault="009B004F" w:rsidP="009B004F">
      <w:pPr>
        <w:spacing w:after="0" w:line="240" w:lineRule="auto"/>
        <w:rPr>
          <w:rFonts w:ascii="Times New Roman" w:hAnsi="Times New Roman" w:cs="Times New Roman"/>
          <w:color w:val="FF0000"/>
          <w:sz w:val="28"/>
          <w:szCs w:val="28"/>
        </w:rPr>
      </w:pPr>
      <w:r w:rsidRPr="009B004F">
        <w:rPr>
          <w:rFonts w:ascii="Times New Roman" w:hAnsi="Times New Roman" w:cs="Times New Roman"/>
          <w:color w:val="FF0000"/>
          <w:sz w:val="28"/>
          <w:szCs w:val="28"/>
        </w:rPr>
        <w:t xml:space="preserve">. Tran Cong Bang, </w:t>
      </w:r>
      <w:r w:rsidRPr="009B004F">
        <w:rPr>
          <w:rFonts w:ascii="Times New Roman" w:hAnsi="Times New Roman" w:cs="Times New Roman"/>
          <w:i/>
          <w:iCs/>
          <w:color w:val="FF0000"/>
          <w:sz w:val="28"/>
          <w:szCs w:val="28"/>
        </w:rPr>
        <w:t>Mien Tay Construction University- Vietnam</w:t>
      </w:r>
      <w:r>
        <w:rPr>
          <w:rFonts w:ascii="Times New Roman" w:hAnsi="Times New Roman" w:cs="Times New Roman"/>
          <w:i/>
          <w:iCs/>
          <w:color w:val="FF0000"/>
          <w:sz w:val="28"/>
          <w:szCs w:val="28"/>
        </w:rPr>
        <w:t>,</w:t>
      </w:r>
      <w:r w:rsidRPr="009B004F">
        <w:rPr>
          <w:rFonts w:ascii="Times New Roman" w:hAnsi="Times New Roman" w:cs="Times New Roman"/>
          <w:i/>
          <w:iCs/>
          <w:color w:val="000000" w:themeColor="text1"/>
          <w:sz w:val="28"/>
          <w:szCs w:val="28"/>
        </w:rPr>
        <w:t xml:space="preserve"> </w:t>
      </w:r>
      <w:r w:rsidRPr="00B678F0">
        <w:rPr>
          <w:rFonts w:ascii="Times New Roman" w:hAnsi="Times New Roman" w:cs="Times New Roman"/>
          <w:i/>
          <w:iCs/>
          <w:color w:val="000000" w:themeColor="text1"/>
          <w:sz w:val="28"/>
          <w:szCs w:val="28"/>
        </w:rPr>
        <w:t>Co-chair</w:t>
      </w:r>
      <w:r>
        <w:rPr>
          <w:rFonts w:ascii="Times New Roman" w:hAnsi="Times New Roman" w:cs="Times New Roman"/>
          <w:i/>
          <w:iCs/>
          <w:color w:val="000000" w:themeColor="text1"/>
          <w:sz w:val="28"/>
          <w:szCs w:val="28"/>
        </w:rPr>
        <w:t>;</w:t>
      </w:r>
    </w:p>
    <w:p w14:paraId="03CC2FD1" w14:textId="41E21B52" w:rsidR="00E2515F" w:rsidRPr="00B678F0" w:rsidRDefault="00E2515F" w:rsidP="00E2515F">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w:t>
      </w:r>
      <w:r w:rsidR="0049018C"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Tran Thien Thanh</w:t>
      </w:r>
      <w:r w:rsidR="00CD6CF6"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VNUHCM-Univ</w:t>
      </w:r>
      <w:r w:rsidR="00CF4A63" w:rsidRPr="00B678F0">
        <w:rPr>
          <w:rFonts w:ascii="Times New Roman" w:hAnsi="Times New Roman" w:cs="Times New Roman"/>
          <w:i/>
          <w:iCs/>
          <w:color w:val="000000" w:themeColor="text1"/>
          <w:sz w:val="28"/>
          <w:szCs w:val="28"/>
        </w:rPr>
        <w:t>ersity</w:t>
      </w:r>
      <w:r w:rsidRPr="00B678F0">
        <w:rPr>
          <w:rFonts w:ascii="Times New Roman" w:hAnsi="Times New Roman" w:cs="Times New Roman"/>
          <w:i/>
          <w:iCs/>
          <w:color w:val="000000" w:themeColor="text1"/>
          <w:sz w:val="28"/>
          <w:szCs w:val="28"/>
        </w:rPr>
        <w:t xml:space="preserve"> of Science</w:t>
      </w:r>
      <w:r w:rsidR="00CD6CF6"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Vietnam</w:t>
      </w:r>
      <w:r w:rsidR="009B004F">
        <w:rPr>
          <w:rFonts w:ascii="Times New Roman" w:hAnsi="Times New Roman" w:cs="Times New Roman"/>
          <w:i/>
          <w:iCs/>
          <w:color w:val="000000" w:themeColor="text1"/>
          <w:sz w:val="28"/>
          <w:szCs w:val="28"/>
        </w:rPr>
        <w:t>;</w:t>
      </w:r>
    </w:p>
    <w:p w14:paraId="3455B1E6" w14:textId="1A3EF0E9" w:rsidR="00A33D75" w:rsidRPr="00B678F0" w:rsidRDefault="00A33D75" w:rsidP="00A33D75">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lastRenderedPageBreak/>
        <w:t>. Hoang Trang</w:t>
      </w:r>
      <w:r w:rsidR="00CD6CF6"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VNUHCM-Univ</w:t>
      </w:r>
      <w:r w:rsidR="00CF4A63" w:rsidRPr="00B678F0">
        <w:rPr>
          <w:rFonts w:ascii="Times New Roman" w:hAnsi="Times New Roman" w:cs="Times New Roman"/>
          <w:i/>
          <w:iCs/>
          <w:color w:val="000000" w:themeColor="text1"/>
          <w:sz w:val="28"/>
          <w:szCs w:val="28"/>
        </w:rPr>
        <w:t>ersity</w:t>
      </w:r>
      <w:r w:rsidRPr="00B678F0">
        <w:rPr>
          <w:rFonts w:ascii="Times New Roman" w:hAnsi="Times New Roman" w:cs="Times New Roman"/>
          <w:i/>
          <w:iCs/>
          <w:color w:val="000000" w:themeColor="text1"/>
          <w:sz w:val="28"/>
          <w:szCs w:val="28"/>
        </w:rPr>
        <w:t xml:space="preserve"> of Technology</w:t>
      </w:r>
      <w:r w:rsidR="00253980"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 xml:space="preserve"> Vietnam</w:t>
      </w:r>
      <w:r w:rsidR="009B004F">
        <w:rPr>
          <w:rFonts w:ascii="Times New Roman" w:hAnsi="Times New Roman" w:cs="Times New Roman"/>
          <w:i/>
          <w:iCs/>
          <w:color w:val="000000" w:themeColor="text1"/>
          <w:sz w:val="28"/>
          <w:szCs w:val="28"/>
        </w:rPr>
        <w:t>;</w:t>
      </w:r>
    </w:p>
    <w:p w14:paraId="6B5E68DB" w14:textId="309FDF19" w:rsidR="003E6E30" w:rsidRPr="00B678F0" w:rsidRDefault="00AF461B" w:rsidP="003E6E30">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w:t>
      </w:r>
      <w:r w:rsidR="003E6E30" w:rsidRPr="00B678F0">
        <w:rPr>
          <w:rFonts w:ascii="Times New Roman" w:hAnsi="Times New Roman" w:cs="Times New Roman"/>
          <w:color w:val="000000" w:themeColor="text1"/>
          <w:sz w:val="28"/>
          <w:szCs w:val="28"/>
        </w:rPr>
        <w:t>Huynh Chan Khon</w:t>
      </w:r>
      <w:r w:rsidR="00CD6CF6" w:rsidRPr="00B678F0">
        <w:rPr>
          <w:rFonts w:ascii="Times New Roman" w:hAnsi="Times New Roman" w:cs="Times New Roman"/>
          <w:color w:val="000000" w:themeColor="text1"/>
          <w:sz w:val="28"/>
          <w:szCs w:val="28"/>
        </w:rPr>
        <w:t xml:space="preserve">, </w:t>
      </w:r>
      <w:r w:rsidR="003E6E30" w:rsidRPr="00B678F0">
        <w:rPr>
          <w:rFonts w:ascii="Times New Roman" w:hAnsi="Times New Roman" w:cs="Times New Roman"/>
          <w:i/>
          <w:iCs/>
          <w:color w:val="000000" w:themeColor="text1"/>
          <w:sz w:val="28"/>
          <w:szCs w:val="28"/>
        </w:rPr>
        <w:t>VNUHCM-I</w:t>
      </w:r>
      <w:r w:rsidR="00494597" w:rsidRPr="00B678F0">
        <w:rPr>
          <w:rFonts w:ascii="Times New Roman" w:hAnsi="Times New Roman" w:cs="Times New Roman"/>
          <w:i/>
          <w:iCs/>
          <w:color w:val="000000" w:themeColor="text1"/>
          <w:sz w:val="28"/>
          <w:szCs w:val="28"/>
        </w:rPr>
        <w:t xml:space="preserve">nternational </w:t>
      </w:r>
      <w:r w:rsidR="003E6E30" w:rsidRPr="00B678F0">
        <w:rPr>
          <w:rFonts w:ascii="Times New Roman" w:hAnsi="Times New Roman" w:cs="Times New Roman"/>
          <w:i/>
          <w:iCs/>
          <w:color w:val="000000" w:themeColor="text1"/>
          <w:sz w:val="28"/>
          <w:szCs w:val="28"/>
        </w:rPr>
        <w:t>U</w:t>
      </w:r>
      <w:r w:rsidR="00494597" w:rsidRPr="00B678F0">
        <w:rPr>
          <w:rFonts w:ascii="Times New Roman" w:hAnsi="Times New Roman" w:cs="Times New Roman"/>
          <w:i/>
          <w:iCs/>
          <w:color w:val="000000" w:themeColor="text1"/>
          <w:sz w:val="28"/>
          <w:szCs w:val="28"/>
        </w:rPr>
        <w:t>niversity</w:t>
      </w:r>
      <w:r w:rsidR="00CD6CF6" w:rsidRPr="00B678F0">
        <w:rPr>
          <w:rFonts w:ascii="Times New Roman" w:hAnsi="Times New Roman" w:cs="Times New Roman"/>
          <w:i/>
          <w:iCs/>
          <w:color w:val="000000" w:themeColor="text1"/>
          <w:sz w:val="28"/>
          <w:szCs w:val="28"/>
        </w:rPr>
        <w:t>-</w:t>
      </w:r>
      <w:r w:rsidR="003E6E30" w:rsidRPr="00B678F0">
        <w:rPr>
          <w:rFonts w:ascii="Times New Roman" w:hAnsi="Times New Roman" w:cs="Times New Roman"/>
          <w:i/>
          <w:iCs/>
          <w:color w:val="000000" w:themeColor="text1"/>
          <w:sz w:val="28"/>
          <w:szCs w:val="28"/>
        </w:rPr>
        <w:t>Vietnam</w:t>
      </w:r>
      <w:r w:rsidR="009B004F">
        <w:rPr>
          <w:rFonts w:ascii="Times New Roman" w:hAnsi="Times New Roman" w:cs="Times New Roman"/>
          <w:i/>
          <w:iCs/>
          <w:color w:val="000000" w:themeColor="text1"/>
          <w:sz w:val="28"/>
          <w:szCs w:val="28"/>
        </w:rPr>
        <w:t>;</w:t>
      </w:r>
    </w:p>
    <w:p w14:paraId="7F2F6B45" w14:textId="7BACD622" w:rsidR="001F2638" w:rsidRPr="00B678F0" w:rsidRDefault="000750E6" w:rsidP="00A02EA5">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Vu The Dang</w:t>
      </w:r>
      <w:r w:rsidR="00CD6CF6"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Osaka Metropoli</w:t>
      </w:r>
      <w:r w:rsidR="003476B1" w:rsidRPr="00B678F0">
        <w:rPr>
          <w:rFonts w:ascii="Times New Roman" w:hAnsi="Times New Roman" w:cs="Times New Roman"/>
          <w:i/>
          <w:iCs/>
          <w:color w:val="000000" w:themeColor="text1"/>
          <w:sz w:val="28"/>
          <w:szCs w:val="28"/>
        </w:rPr>
        <w:t>t</w:t>
      </w:r>
      <w:r w:rsidRPr="00B678F0">
        <w:rPr>
          <w:rFonts w:ascii="Times New Roman" w:hAnsi="Times New Roman" w:cs="Times New Roman"/>
          <w:i/>
          <w:iCs/>
          <w:color w:val="000000" w:themeColor="text1"/>
          <w:sz w:val="28"/>
          <w:szCs w:val="28"/>
        </w:rPr>
        <w:t>an Univ</w:t>
      </w:r>
      <w:r w:rsidR="00494597" w:rsidRPr="00B678F0">
        <w:rPr>
          <w:rFonts w:ascii="Times New Roman" w:hAnsi="Times New Roman" w:cs="Times New Roman"/>
          <w:i/>
          <w:iCs/>
          <w:color w:val="000000" w:themeColor="text1"/>
          <w:sz w:val="28"/>
          <w:szCs w:val="28"/>
        </w:rPr>
        <w:t>ersity</w:t>
      </w:r>
      <w:r w:rsidR="00CD6CF6"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 xml:space="preserve"> Japan</w:t>
      </w:r>
      <w:r w:rsidR="009B004F">
        <w:rPr>
          <w:rFonts w:ascii="Times New Roman" w:hAnsi="Times New Roman" w:cs="Times New Roman"/>
          <w:i/>
          <w:iCs/>
          <w:color w:val="000000" w:themeColor="text1"/>
          <w:sz w:val="28"/>
          <w:szCs w:val="28"/>
        </w:rPr>
        <w:t>;</w:t>
      </w:r>
    </w:p>
    <w:p w14:paraId="0B678E9E" w14:textId="003E8898" w:rsidR="003160D2" w:rsidRPr="009B004F" w:rsidRDefault="003160D2" w:rsidP="003160D2">
      <w:pPr>
        <w:spacing w:after="0" w:line="240" w:lineRule="auto"/>
        <w:rPr>
          <w:rFonts w:ascii="Times New Roman" w:hAnsi="Times New Roman" w:cs="Times New Roman"/>
          <w:i/>
          <w:iCs/>
          <w:color w:val="FF0000"/>
          <w:sz w:val="28"/>
          <w:szCs w:val="28"/>
        </w:rPr>
      </w:pPr>
      <w:r w:rsidRPr="009B004F">
        <w:rPr>
          <w:rFonts w:ascii="Times New Roman" w:hAnsi="Times New Roman" w:cs="Times New Roman"/>
          <w:color w:val="FF0000"/>
          <w:sz w:val="28"/>
          <w:szCs w:val="28"/>
        </w:rPr>
        <w:t>. D</w:t>
      </w:r>
      <w:r w:rsidR="009B004F" w:rsidRPr="009B004F">
        <w:rPr>
          <w:rFonts w:ascii="Times New Roman" w:hAnsi="Times New Roman" w:cs="Times New Roman"/>
          <w:color w:val="FF0000"/>
          <w:sz w:val="28"/>
          <w:szCs w:val="28"/>
        </w:rPr>
        <w:t>ao Viet Dzung</w:t>
      </w:r>
      <w:r w:rsidR="00253980" w:rsidRPr="009B004F">
        <w:rPr>
          <w:rFonts w:ascii="Times New Roman" w:hAnsi="Times New Roman" w:cs="Times New Roman"/>
          <w:color w:val="FF0000"/>
          <w:sz w:val="28"/>
          <w:szCs w:val="28"/>
        </w:rPr>
        <w:t xml:space="preserve">, </w:t>
      </w:r>
      <w:r w:rsidRPr="009B004F">
        <w:rPr>
          <w:rFonts w:ascii="Times New Roman" w:hAnsi="Times New Roman" w:cs="Times New Roman"/>
          <w:i/>
          <w:iCs/>
          <w:color w:val="FF0000"/>
          <w:sz w:val="28"/>
          <w:szCs w:val="28"/>
        </w:rPr>
        <w:t>Griffith Univ</w:t>
      </w:r>
      <w:r w:rsidR="00494597" w:rsidRPr="009B004F">
        <w:rPr>
          <w:rFonts w:ascii="Times New Roman" w:hAnsi="Times New Roman" w:cs="Times New Roman"/>
          <w:i/>
          <w:iCs/>
          <w:color w:val="FF0000"/>
          <w:sz w:val="28"/>
          <w:szCs w:val="28"/>
        </w:rPr>
        <w:t>ersity</w:t>
      </w:r>
      <w:r w:rsidR="00253980" w:rsidRPr="009B004F">
        <w:rPr>
          <w:rFonts w:ascii="Times New Roman" w:hAnsi="Times New Roman" w:cs="Times New Roman"/>
          <w:i/>
          <w:iCs/>
          <w:color w:val="FF0000"/>
          <w:sz w:val="28"/>
          <w:szCs w:val="28"/>
        </w:rPr>
        <w:t>-</w:t>
      </w:r>
      <w:r w:rsidRPr="009B004F">
        <w:rPr>
          <w:rFonts w:ascii="Times New Roman" w:hAnsi="Times New Roman" w:cs="Times New Roman"/>
          <w:i/>
          <w:iCs/>
          <w:color w:val="FF0000"/>
          <w:sz w:val="28"/>
          <w:szCs w:val="28"/>
        </w:rPr>
        <w:t>Australia</w:t>
      </w:r>
      <w:r w:rsidR="009B004F">
        <w:rPr>
          <w:rFonts w:ascii="Times New Roman" w:hAnsi="Times New Roman" w:cs="Times New Roman"/>
          <w:i/>
          <w:iCs/>
          <w:color w:val="FF0000"/>
          <w:sz w:val="28"/>
          <w:szCs w:val="28"/>
        </w:rPr>
        <w:t>;</w:t>
      </w:r>
    </w:p>
    <w:p w14:paraId="01BDE3BF" w14:textId="7A0ADFC5" w:rsidR="00253980" w:rsidRPr="00B678F0" w:rsidRDefault="00253980" w:rsidP="00253980">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Nguyen Chi Nhan, </w:t>
      </w:r>
      <w:r w:rsidRPr="00B678F0">
        <w:rPr>
          <w:rFonts w:ascii="Times New Roman" w:hAnsi="Times New Roman" w:cs="Times New Roman"/>
          <w:i/>
          <w:iCs/>
          <w:color w:val="000000" w:themeColor="text1"/>
          <w:sz w:val="28"/>
          <w:szCs w:val="28"/>
        </w:rPr>
        <w:t>VNUHCM-University of Science-Vietnam</w:t>
      </w:r>
      <w:r w:rsidR="009B004F">
        <w:rPr>
          <w:rFonts w:ascii="Times New Roman" w:hAnsi="Times New Roman" w:cs="Times New Roman"/>
          <w:i/>
          <w:iCs/>
          <w:color w:val="000000" w:themeColor="text1"/>
          <w:sz w:val="28"/>
          <w:szCs w:val="28"/>
        </w:rPr>
        <w:t>;</w:t>
      </w:r>
    </w:p>
    <w:p w14:paraId="27C12448" w14:textId="2337BCE3" w:rsidR="00CD6CF6" w:rsidRPr="009B004F" w:rsidRDefault="00CD6CF6" w:rsidP="00CD6CF6">
      <w:pPr>
        <w:spacing w:after="0" w:line="240" w:lineRule="auto"/>
        <w:rPr>
          <w:rFonts w:ascii="Times New Roman" w:hAnsi="Times New Roman" w:cs="Times New Roman"/>
          <w:i/>
          <w:iCs/>
          <w:color w:val="FF0000"/>
          <w:sz w:val="28"/>
          <w:szCs w:val="28"/>
        </w:rPr>
      </w:pPr>
      <w:r w:rsidRPr="009B004F">
        <w:rPr>
          <w:rFonts w:ascii="Times New Roman" w:hAnsi="Times New Roman" w:cs="Times New Roman"/>
          <w:color w:val="FF0000"/>
          <w:sz w:val="28"/>
          <w:szCs w:val="28"/>
        </w:rPr>
        <w:t xml:space="preserve">. </w:t>
      </w:r>
      <w:r w:rsidR="009B004F" w:rsidRPr="009B004F">
        <w:rPr>
          <w:rFonts w:ascii="Times New Roman" w:hAnsi="Times New Roman" w:cs="Times New Roman"/>
          <w:color w:val="FF0000"/>
          <w:sz w:val="28"/>
          <w:szCs w:val="28"/>
        </w:rPr>
        <w:t>Pham Thanh Trung</w:t>
      </w:r>
      <w:r w:rsidRPr="009B004F">
        <w:rPr>
          <w:rFonts w:ascii="Times New Roman" w:hAnsi="Times New Roman" w:cs="Times New Roman"/>
          <w:color w:val="FF0000"/>
          <w:sz w:val="28"/>
          <w:szCs w:val="28"/>
        </w:rPr>
        <w:t>,</w:t>
      </w:r>
      <w:r w:rsidR="009B004F" w:rsidRPr="009B004F">
        <w:rPr>
          <w:rFonts w:ascii="Times New Roman" w:hAnsi="Times New Roman" w:cs="Times New Roman"/>
          <w:color w:val="FF0000"/>
          <w:sz w:val="28"/>
          <w:szCs w:val="28"/>
        </w:rPr>
        <w:t xml:space="preserve"> </w:t>
      </w:r>
      <w:r w:rsidR="009B004F" w:rsidRPr="009B004F">
        <w:rPr>
          <w:rFonts w:ascii="Times New Roman" w:hAnsi="Times New Roman" w:cs="Times New Roman"/>
          <w:i/>
          <w:iCs/>
          <w:color w:val="FF0000"/>
          <w:sz w:val="28"/>
          <w:szCs w:val="28"/>
        </w:rPr>
        <w:t>Namur University- Belgium;</w:t>
      </w:r>
    </w:p>
    <w:p w14:paraId="35F3BD89" w14:textId="77777777" w:rsidR="009B004F" w:rsidRPr="00B678F0" w:rsidRDefault="009B004F" w:rsidP="009B004F">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Truong Thi Kim Tuoi, </w:t>
      </w:r>
      <w:r w:rsidRPr="00B678F0">
        <w:rPr>
          <w:rFonts w:ascii="Times New Roman" w:hAnsi="Times New Roman" w:cs="Times New Roman"/>
          <w:i/>
          <w:iCs/>
          <w:color w:val="000000" w:themeColor="text1"/>
          <w:sz w:val="28"/>
          <w:szCs w:val="28"/>
        </w:rPr>
        <w:t>Tohoku University-Japan</w:t>
      </w:r>
    </w:p>
    <w:p w14:paraId="32888B27" w14:textId="64BDF4DF" w:rsidR="00360140" w:rsidRPr="00B678F0" w:rsidRDefault="00360140" w:rsidP="00360140">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Nguyen Quang Khoi, </w:t>
      </w:r>
      <w:r w:rsidRPr="00B678F0">
        <w:rPr>
          <w:rFonts w:ascii="Times New Roman" w:hAnsi="Times New Roman" w:cs="Times New Roman"/>
          <w:i/>
          <w:iCs/>
          <w:color w:val="000000" w:themeColor="text1"/>
          <w:sz w:val="28"/>
          <w:szCs w:val="28"/>
        </w:rPr>
        <w:t>VNUHCM-US Vietnam</w:t>
      </w:r>
    </w:p>
    <w:p w14:paraId="71A09B5F" w14:textId="59BC2A20" w:rsidR="00855DD8" w:rsidRPr="00B678F0" w:rsidRDefault="00855DD8" w:rsidP="00855DD8">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Nguyen Chi Linh,</w:t>
      </w:r>
      <w:r w:rsidRPr="00B678F0">
        <w:rPr>
          <w:rFonts w:ascii="Times New Roman" w:hAnsi="Times New Roman" w:cs="Times New Roman"/>
          <w:i/>
          <w:iCs/>
          <w:color w:val="000000" w:themeColor="text1"/>
          <w:sz w:val="28"/>
          <w:szCs w:val="28"/>
        </w:rPr>
        <w:t xml:space="preserve"> VNUHCM-US Vietnam</w:t>
      </w:r>
    </w:p>
    <w:p w14:paraId="72C2D5AE" w14:textId="41193075" w:rsidR="00F35122" w:rsidRPr="00B678F0" w:rsidRDefault="00154507" w:rsidP="00416407">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51A7877B" w14:textId="7EE14984" w:rsidR="008442FC" w:rsidRPr="00B678F0" w:rsidRDefault="000750E6" w:rsidP="00A02EA5">
      <w:pPr>
        <w:spacing w:after="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w:t>
      </w:r>
      <w:r w:rsidR="008442FC" w:rsidRPr="00B678F0">
        <w:rPr>
          <w:rFonts w:ascii="Times New Roman" w:hAnsi="Times New Roman" w:cs="Times New Roman"/>
          <w:b/>
          <w:bCs/>
          <w:color w:val="000000" w:themeColor="text1"/>
          <w:sz w:val="28"/>
          <w:szCs w:val="28"/>
        </w:rPr>
        <w:t xml:space="preserve">Publication </w:t>
      </w:r>
      <w:r w:rsidR="003E474F" w:rsidRPr="00B678F0">
        <w:rPr>
          <w:rFonts w:ascii="Times New Roman" w:hAnsi="Times New Roman" w:cs="Times New Roman"/>
          <w:b/>
          <w:bCs/>
          <w:color w:val="000000" w:themeColor="text1"/>
          <w:sz w:val="28"/>
          <w:szCs w:val="28"/>
        </w:rPr>
        <w:t>Committee</w:t>
      </w:r>
      <w:r w:rsidR="008442FC" w:rsidRPr="00B678F0">
        <w:rPr>
          <w:rFonts w:ascii="Times New Roman" w:hAnsi="Times New Roman" w:cs="Times New Roman"/>
          <w:b/>
          <w:bCs/>
          <w:color w:val="000000" w:themeColor="text1"/>
          <w:sz w:val="28"/>
          <w:szCs w:val="28"/>
        </w:rPr>
        <w:t>:</w:t>
      </w:r>
    </w:p>
    <w:p w14:paraId="4E9534D7" w14:textId="480011EA" w:rsidR="000750E6" w:rsidRDefault="000750E6" w:rsidP="000750E6">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w:t>
      </w:r>
      <w:del w:id="48" w:author="nguyen ngan" w:date="2024-04-15T16:52:00Z">
        <w:r w:rsidRPr="00B678F0" w:rsidDel="009F0D50">
          <w:rPr>
            <w:rFonts w:ascii="Times New Roman" w:hAnsi="Times New Roman" w:cs="Times New Roman"/>
            <w:color w:val="000000" w:themeColor="text1"/>
            <w:sz w:val="28"/>
            <w:szCs w:val="28"/>
          </w:rPr>
          <w:delText>Takahito  Ono</w:delText>
        </w:r>
      </w:del>
      <w:ins w:id="49" w:author="nguyen ngan" w:date="2024-04-15T16:52:00Z">
        <w:r w:rsidR="009F0D50" w:rsidRPr="00B678F0">
          <w:rPr>
            <w:rFonts w:ascii="Times New Roman" w:hAnsi="Times New Roman" w:cs="Times New Roman"/>
            <w:color w:val="000000" w:themeColor="text1"/>
            <w:sz w:val="28"/>
            <w:szCs w:val="28"/>
          </w:rPr>
          <w:t>Takahito Ono</w:t>
        </w:r>
      </w:ins>
      <w:r w:rsidR="00CD6CF6"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T</w:t>
      </w:r>
      <w:r w:rsidR="00CD6CF6" w:rsidRPr="00B678F0">
        <w:rPr>
          <w:rFonts w:ascii="Times New Roman" w:hAnsi="Times New Roman" w:cs="Times New Roman"/>
          <w:i/>
          <w:iCs/>
          <w:color w:val="000000" w:themeColor="text1"/>
          <w:sz w:val="28"/>
          <w:szCs w:val="28"/>
        </w:rPr>
        <w:t>ohoku University-</w:t>
      </w:r>
      <w:r w:rsidRPr="00B678F0">
        <w:rPr>
          <w:rFonts w:ascii="Times New Roman" w:hAnsi="Times New Roman" w:cs="Times New Roman"/>
          <w:i/>
          <w:iCs/>
          <w:color w:val="000000" w:themeColor="text1"/>
          <w:sz w:val="28"/>
          <w:szCs w:val="28"/>
        </w:rPr>
        <w:t>Japan</w:t>
      </w:r>
      <w:r w:rsidR="009B004F">
        <w:rPr>
          <w:rFonts w:ascii="Times New Roman" w:hAnsi="Times New Roman" w:cs="Times New Roman"/>
          <w:i/>
          <w:iCs/>
          <w:color w:val="000000" w:themeColor="text1"/>
          <w:sz w:val="28"/>
          <w:szCs w:val="28"/>
        </w:rPr>
        <w:t>;</w:t>
      </w:r>
    </w:p>
    <w:p w14:paraId="50195C1E" w14:textId="77777777" w:rsidR="009B004F" w:rsidRPr="00B678F0" w:rsidRDefault="009B004F" w:rsidP="009B004F">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Masaya Toda, </w:t>
      </w:r>
      <w:r w:rsidRPr="00B678F0">
        <w:rPr>
          <w:rFonts w:ascii="Times New Roman" w:hAnsi="Times New Roman" w:cs="Times New Roman"/>
          <w:i/>
          <w:iCs/>
          <w:color w:val="000000" w:themeColor="text1"/>
          <w:sz w:val="28"/>
          <w:szCs w:val="28"/>
        </w:rPr>
        <w:t>Tohoku University- Japan</w:t>
      </w:r>
      <w:r>
        <w:rPr>
          <w:rFonts w:ascii="Times New Roman" w:hAnsi="Times New Roman" w:cs="Times New Roman"/>
          <w:i/>
          <w:iCs/>
          <w:color w:val="000000" w:themeColor="text1"/>
          <w:sz w:val="28"/>
          <w:szCs w:val="28"/>
        </w:rPr>
        <w:t>;</w:t>
      </w:r>
    </w:p>
    <w:p w14:paraId="4DF6CA9F" w14:textId="3C49703D" w:rsidR="009E10B5" w:rsidRPr="00B678F0" w:rsidRDefault="009E10B5" w:rsidP="009E10B5">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w:t>
      </w:r>
      <w:r w:rsidR="0049018C"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Nguyen Van Hieu</w:t>
      </w:r>
      <w:r w:rsidR="00253980" w:rsidRPr="00B678F0">
        <w:rPr>
          <w:rFonts w:ascii="Times New Roman" w:hAnsi="Times New Roman" w:cs="Times New Roman"/>
          <w:color w:val="000000" w:themeColor="text1"/>
          <w:sz w:val="28"/>
          <w:szCs w:val="28"/>
        </w:rPr>
        <w:t xml:space="preserve">, </w:t>
      </w:r>
      <w:r w:rsidR="00253980" w:rsidRPr="00B678F0">
        <w:rPr>
          <w:rFonts w:ascii="Times New Roman" w:hAnsi="Times New Roman" w:cs="Times New Roman"/>
          <w:i/>
          <w:iCs/>
          <w:color w:val="000000" w:themeColor="text1"/>
          <w:sz w:val="28"/>
          <w:szCs w:val="28"/>
        </w:rPr>
        <w:t>Vietnam National University HCMC</w:t>
      </w:r>
      <w:r w:rsidR="00AF461B" w:rsidRPr="00B678F0">
        <w:rPr>
          <w:rFonts w:ascii="Times New Roman" w:hAnsi="Times New Roman" w:cs="Times New Roman"/>
          <w:i/>
          <w:iCs/>
          <w:color w:val="000000" w:themeColor="text1"/>
          <w:sz w:val="28"/>
          <w:szCs w:val="28"/>
        </w:rPr>
        <w:t>, Vietnam</w:t>
      </w:r>
    </w:p>
    <w:p w14:paraId="2CA5F516" w14:textId="3CF68FC8" w:rsidR="002254B2" w:rsidRDefault="002254B2" w:rsidP="002254B2">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w:t>
      </w:r>
      <w:r w:rsidR="0049018C"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Huynh Van Tuan</w:t>
      </w:r>
      <w:r w:rsidR="00253980" w:rsidRPr="00B678F0">
        <w:rPr>
          <w:rFonts w:ascii="Times New Roman" w:hAnsi="Times New Roman" w:cs="Times New Roman"/>
          <w:color w:val="000000" w:themeColor="text1"/>
          <w:sz w:val="28"/>
          <w:szCs w:val="28"/>
        </w:rPr>
        <w:t xml:space="preserve">, </w:t>
      </w:r>
      <w:r w:rsidR="00253980" w:rsidRPr="00B678F0">
        <w:rPr>
          <w:rFonts w:ascii="Times New Roman" w:hAnsi="Times New Roman" w:cs="Times New Roman"/>
          <w:i/>
          <w:iCs/>
          <w:color w:val="000000" w:themeColor="text1"/>
          <w:sz w:val="28"/>
          <w:szCs w:val="28"/>
        </w:rPr>
        <w:t>VNUHCM-University of Science-Vietnam</w:t>
      </w:r>
    </w:p>
    <w:p w14:paraId="4E0070F6" w14:textId="77777777" w:rsidR="009B004F" w:rsidRPr="009B004F" w:rsidRDefault="009B004F" w:rsidP="009B004F">
      <w:pPr>
        <w:spacing w:after="0" w:line="240" w:lineRule="auto"/>
        <w:rPr>
          <w:rFonts w:ascii="Times New Roman" w:hAnsi="Times New Roman" w:cs="Times New Roman"/>
          <w:color w:val="FF0000"/>
          <w:sz w:val="28"/>
          <w:szCs w:val="28"/>
        </w:rPr>
      </w:pPr>
      <w:r w:rsidRPr="009B004F">
        <w:rPr>
          <w:rFonts w:ascii="Times New Roman" w:hAnsi="Times New Roman" w:cs="Times New Roman"/>
          <w:color w:val="FF0000"/>
          <w:sz w:val="28"/>
          <w:szCs w:val="28"/>
        </w:rPr>
        <w:t xml:space="preserve">. Nguyen Van Xuan, </w:t>
      </w:r>
      <w:r w:rsidRPr="009B004F">
        <w:rPr>
          <w:rFonts w:ascii="Times New Roman" w:hAnsi="Times New Roman" w:cs="Times New Roman"/>
          <w:i/>
          <w:iCs/>
          <w:color w:val="FF0000"/>
          <w:sz w:val="28"/>
          <w:szCs w:val="28"/>
        </w:rPr>
        <w:t>Mien Tay Construction University- Vietnam;</w:t>
      </w:r>
    </w:p>
    <w:p w14:paraId="271FE390" w14:textId="77777777" w:rsidR="009B004F" w:rsidRDefault="009B004F" w:rsidP="00A02EA5">
      <w:pPr>
        <w:spacing w:after="0" w:line="240" w:lineRule="auto"/>
        <w:rPr>
          <w:rFonts w:ascii="Times New Roman" w:hAnsi="Times New Roman" w:cs="Times New Roman"/>
          <w:b/>
          <w:bCs/>
          <w:color w:val="000000" w:themeColor="text1"/>
          <w:sz w:val="28"/>
          <w:szCs w:val="28"/>
        </w:rPr>
      </w:pPr>
    </w:p>
    <w:p w14:paraId="704C72F3" w14:textId="047C1435" w:rsidR="008F79B0" w:rsidRPr="00B678F0" w:rsidRDefault="008F79B0" w:rsidP="00A02EA5">
      <w:pPr>
        <w:spacing w:after="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 xml:space="preserve">* </w:t>
      </w:r>
      <w:r w:rsidR="00A02EA5" w:rsidRPr="00B678F0">
        <w:rPr>
          <w:rFonts w:ascii="Times New Roman" w:hAnsi="Times New Roman" w:cs="Times New Roman"/>
          <w:b/>
          <w:bCs/>
          <w:color w:val="000000" w:themeColor="text1"/>
          <w:sz w:val="28"/>
          <w:szCs w:val="28"/>
        </w:rPr>
        <w:t xml:space="preserve">Local </w:t>
      </w:r>
      <w:r w:rsidRPr="00B678F0">
        <w:rPr>
          <w:rFonts w:ascii="Times New Roman" w:hAnsi="Times New Roman" w:cs="Times New Roman"/>
          <w:b/>
          <w:bCs/>
          <w:color w:val="000000" w:themeColor="text1"/>
          <w:sz w:val="28"/>
          <w:szCs w:val="28"/>
        </w:rPr>
        <w:t>Organizing Committee</w:t>
      </w:r>
      <w:r w:rsidR="003E474F" w:rsidRPr="00B678F0">
        <w:rPr>
          <w:rFonts w:ascii="Times New Roman" w:hAnsi="Times New Roman" w:cs="Times New Roman"/>
          <w:b/>
          <w:bCs/>
          <w:color w:val="000000" w:themeColor="text1"/>
          <w:sz w:val="28"/>
          <w:szCs w:val="28"/>
        </w:rPr>
        <w:t>:</w:t>
      </w:r>
    </w:p>
    <w:p w14:paraId="7A57B75D" w14:textId="6F21E0F0" w:rsidR="008F79B0" w:rsidRDefault="008F79B0" w:rsidP="008F79B0">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w:t>
      </w:r>
      <w:r w:rsidR="00AF461B"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Nguyen Chi Nhan</w:t>
      </w:r>
      <w:r w:rsidR="00253980" w:rsidRPr="00B678F0">
        <w:rPr>
          <w:rFonts w:ascii="Times New Roman" w:hAnsi="Times New Roman" w:cs="Times New Roman"/>
          <w:color w:val="000000" w:themeColor="text1"/>
          <w:sz w:val="28"/>
          <w:szCs w:val="28"/>
        </w:rPr>
        <w:t xml:space="preserve">, </w:t>
      </w:r>
      <w:r w:rsidR="00253980" w:rsidRPr="00B678F0">
        <w:rPr>
          <w:rFonts w:ascii="Times New Roman" w:hAnsi="Times New Roman" w:cs="Times New Roman"/>
          <w:i/>
          <w:iCs/>
          <w:color w:val="000000" w:themeColor="text1"/>
          <w:sz w:val="28"/>
          <w:szCs w:val="28"/>
        </w:rPr>
        <w:t>VNUHCM-U</w:t>
      </w:r>
      <w:r w:rsidR="0049018C" w:rsidRPr="00B678F0">
        <w:rPr>
          <w:rFonts w:ascii="Times New Roman" w:hAnsi="Times New Roman" w:cs="Times New Roman"/>
          <w:i/>
          <w:iCs/>
          <w:color w:val="000000" w:themeColor="text1"/>
          <w:sz w:val="28"/>
          <w:szCs w:val="28"/>
        </w:rPr>
        <w:t>S</w:t>
      </w:r>
      <w:r w:rsidR="00253980" w:rsidRPr="00B678F0">
        <w:rPr>
          <w:rFonts w:ascii="Times New Roman" w:hAnsi="Times New Roman" w:cs="Times New Roman"/>
          <w:i/>
          <w:iCs/>
          <w:color w:val="000000" w:themeColor="text1"/>
          <w:sz w:val="28"/>
          <w:szCs w:val="28"/>
        </w:rPr>
        <w:t xml:space="preserve">, </w:t>
      </w:r>
      <w:r w:rsidR="00A02EA5" w:rsidRPr="00B678F0">
        <w:rPr>
          <w:rFonts w:ascii="Times New Roman" w:hAnsi="Times New Roman" w:cs="Times New Roman"/>
          <w:i/>
          <w:iCs/>
          <w:color w:val="000000" w:themeColor="text1"/>
          <w:sz w:val="28"/>
          <w:szCs w:val="28"/>
        </w:rPr>
        <w:t>Chair</w:t>
      </w:r>
      <w:r w:rsidR="009B004F">
        <w:rPr>
          <w:rFonts w:ascii="Times New Roman" w:hAnsi="Times New Roman" w:cs="Times New Roman"/>
          <w:i/>
          <w:iCs/>
          <w:color w:val="000000" w:themeColor="text1"/>
          <w:sz w:val="28"/>
          <w:szCs w:val="28"/>
        </w:rPr>
        <w:t>;</w:t>
      </w:r>
    </w:p>
    <w:p w14:paraId="26009AAC" w14:textId="01BF5525" w:rsidR="007536D6" w:rsidRDefault="007536D6" w:rsidP="007536D6">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w:t>
      </w:r>
      <w:r w:rsidR="0077026A"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Vo Hong Hai</w:t>
      </w:r>
      <w:r w:rsidR="00253980" w:rsidRPr="00B678F0">
        <w:rPr>
          <w:rFonts w:ascii="Times New Roman" w:hAnsi="Times New Roman" w:cs="Times New Roman"/>
          <w:color w:val="000000" w:themeColor="text1"/>
          <w:sz w:val="28"/>
          <w:szCs w:val="28"/>
        </w:rPr>
        <w:t xml:space="preserve">, </w:t>
      </w:r>
      <w:r w:rsidR="0049018C" w:rsidRPr="00B678F0">
        <w:rPr>
          <w:rFonts w:ascii="Times New Roman" w:hAnsi="Times New Roman" w:cs="Times New Roman"/>
          <w:i/>
          <w:iCs/>
          <w:color w:val="000000" w:themeColor="text1"/>
          <w:sz w:val="28"/>
          <w:szCs w:val="28"/>
        </w:rPr>
        <w:t xml:space="preserve">VNUHCM-US, </w:t>
      </w:r>
      <w:r w:rsidRPr="00B678F0">
        <w:rPr>
          <w:rFonts w:ascii="Times New Roman" w:hAnsi="Times New Roman" w:cs="Times New Roman"/>
          <w:i/>
          <w:iCs/>
          <w:color w:val="000000" w:themeColor="text1"/>
          <w:sz w:val="28"/>
          <w:szCs w:val="28"/>
        </w:rPr>
        <w:t>Co-chair</w:t>
      </w:r>
      <w:r w:rsidR="009B004F">
        <w:rPr>
          <w:rFonts w:ascii="Times New Roman" w:hAnsi="Times New Roman" w:cs="Times New Roman"/>
          <w:i/>
          <w:iCs/>
          <w:color w:val="000000" w:themeColor="text1"/>
          <w:sz w:val="28"/>
          <w:szCs w:val="28"/>
        </w:rPr>
        <w:t>;</w:t>
      </w:r>
    </w:p>
    <w:p w14:paraId="62407116" w14:textId="250C97A2" w:rsidR="009B004F" w:rsidRPr="009B004F" w:rsidRDefault="009B004F" w:rsidP="009B004F">
      <w:pPr>
        <w:spacing w:after="0" w:line="240" w:lineRule="auto"/>
        <w:rPr>
          <w:rFonts w:ascii="Times New Roman" w:hAnsi="Times New Roman" w:cs="Times New Roman"/>
          <w:i/>
          <w:iCs/>
          <w:color w:val="FF0000"/>
          <w:sz w:val="28"/>
          <w:szCs w:val="28"/>
        </w:rPr>
      </w:pPr>
      <w:r w:rsidRPr="009B004F">
        <w:rPr>
          <w:rFonts w:ascii="Times New Roman" w:hAnsi="Times New Roman" w:cs="Times New Roman"/>
          <w:color w:val="FF0000"/>
          <w:sz w:val="28"/>
          <w:szCs w:val="28"/>
        </w:rPr>
        <w:t xml:space="preserve">.  Dao Huy Hoang, </w:t>
      </w:r>
      <w:r w:rsidRPr="009B004F">
        <w:rPr>
          <w:rFonts w:ascii="Times New Roman" w:hAnsi="Times New Roman" w:cs="Times New Roman"/>
          <w:i/>
          <w:iCs/>
          <w:color w:val="FF0000"/>
          <w:sz w:val="28"/>
          <w:szCs w:val="28"/>
        </w:rPr>
        <w:t>Mien Tay Construction University</w:t>
      </w:r>
      <w:r>
        <w:rPr>
          <w:rFonts w:ascii="Times New Roman" w:hAnsi="Times New Roman" w:cs="Times New Roman"/>
          <w:i/>
          <w:iCs/>
          <w:color w:val="FF0000"/>
          <w:sz w:val="28"/>
          <w:szCs w:val="28"/>
        </w:rPr>
        <w:t>;</w:t>
      </w:r>
    </w:p>
    <w:p w14:paraId="56CEC3A0" w14:textId="5533C03E" w:rsidR="009B004F" w:rsidRDefault="00855DD8" w:rsidP="00F35122">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Ho Thanh Huy, </w:t>
      </w:r>
      <w:r w:rsidRPr="00B678F0">
        <w:rPr>
          <w:rFonts w:ascii="Times New Roman" w:hAnsi="Times New Roman" w:cs="Times New Roman"/>
          <w:i/>
          <w:iCs/>
          <w:color w:val="000000" w:themeColor="text1"/>
          <w:sz w:val="28"/>
          <w:szCs w:val="28"/>
        </w:rPr>
        <w:t>VNUHCM-US</w:t>
      </w:r>
      <w:r w:rsidR="009B004F">
        <w:rPr>
          <w:rFonts w:ascii="Times New Roman" w:hAnsi="Times New Roman" w:cs="Times New Roman"/>
          <w:i/>
          <w:iCs/>
          <w:color w:val="000000" w:themeColor="text1"/>
          <w:sz w:val="28"/>
          <w:szCs w:val="28"/>
        </w:rPr>
        <w:t>;</w:t>
      </w:r>
    </w:p>
    <w:p w14:paraId="49C65368" w14:textId="3CD5B830" w:rsidR="00F35122" w:rsidRPr="00B678F0" w:rsidRDefault="00F35122" w:rsidP="00F35122">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w:t>
      </w:r>
      <w:r w:rsidR="0049018C"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Huynh Thanh Nhan</w:t>
      </w:r>
      <w:r w:rsidR="0049018C" w:rsidRPr="00B678F0">
        <w:rPr>
          <w:rFonts w:ascii="Times New Roman" w:hAnsi="Times New Roman" w:cs="Times New Roman"/>
          <w:color w:val="000000" w:themeColor="text1"/>
          <w:sz w:val="28"/>
          <w:szCs w:val="28"/>
        </w:rPr>
        <w:t>,</w:t>
      </w:r>
      <w:r w:rsidR="0049018C" w:rsidRPr="00B678F0">
        <w:rPr>
          <w:rFonts w:ascii="Times New Roman" w:hAnsi="Times New Roman" w:cs="Times New Roman"/>
          <w:i/>
          <w:iCs/>
          <w:color w:val="000000" w:themeColor="text1"/>
          <w:sz w:val="28"/>
          <w:szCs w:val="28"/>
        </w:rPr>
        <w:t xml:space="preserve"> VNUHCM-US</w:t>
      </w:r>
      <w:r w:rsidR="009B004F">
        <w:rPr>
          <w:rFonts w:ascii="Times New Roman" w:hAnsi="Times New Roman" w:cs="Times New Roman"/>
          <w:i/>
          <w:iCs/>
          <w:color w:val="000000" w:themeColor="text1"/>
          <w:sz w:val="28"/>
          <w:szCs w:val="28"/>
        </w:rPr>
        <w:t>;</w:t>
      </w:r>
    </w:p>
    <w:p w14:paraId="208580EC" w14:textId="7E816BC5" w:rsidR="00253980" w:rsidRPr="00B678F0" w:rsidRDefault="00253980" w:rsidP="00253980">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w:t>
      </w:r>
      <w:r w:rsidR="0049018C"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 xml:space="preserve">Do Duc Cuong, </w:t>
      </w:r>
      <w:r w:rsidR="0049018C" w:rsidRPr="00B678F0">
        <w:rPr>
          <w:rFonts w:ascii="Times New Roman" w:hAnsi="Times New Roman" w:cs="Times New Roman"/>
          <w:i/>
          <w:iCs/>
          <w:color w:val="000000" w:themeColor="text1"/>
          <w:sz w:val="28"/>
          <w:szCs w:val="28"/>
        </w:rPr>
        <w:t>VNUHCM-US</w:t>
      </w:r>
      <w:r w:rsidR="009B004F">
        <w:rPr>
          <w:rFonts w:ascii="Times New Roman" w:hAnsi="Times New Roman" w:cs="Times New Roman"/>
          <w:i/>
          <w:iCs/>
          <w:color w:val="000000" w:themeColor="text1"/>
          <w:sz w:val="28"/>
          <w:szCs w:val="28"/>
        </w:rPr>
        <w:t>;</w:t>
      </w:r>
    </w:p>
    <w:p w14:paraId="3CAFA571" w14:textId="1F208C3A" w:rsidR="00253980" w:rsidRPr="00B678F0" w:rsidRDefault="00253980" w:rsidP="00253980">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w:t>
      </w:r>
      <w:r w:rsidR="0049018C"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Trinh Thi Ly</w:t>
      </w:r>
      <w:r w:rsidR="0049018C" w:rsidRPr="00B678F0">
        <w:rPr>
          <w:rFonts w:ascii="Times New Roman" w:hAnsi="Times New Roman" w:cs="Times New Roman"/>
          <w:color w:val="000000" w:themeColor="text1"/>
          <w:sz w:val="28"/>
          <w:szCs w:val="28"/>
        </w:rPr>
        <w:t>,</w:t>
      </w:r>
      <w:r w:rsidR="0049018C" w:rsidRPr="00B678F0">
        <w:rPr>
          <w:rFonts w:ascii="Times New Roman" w:hAnsi="Times New Roman" w:cs="Times New Roman"/>
          <w:i/>
          <w:iCs/>
          <w:color w:val="000000" w:themeColor="text1"/>
          <w:sz w:val="28"/>
          <w:szCs w:val="28"/>
        </w:rPr>
        <w:t xml:space="preserve"> VNUHCM-US</w:t>
      </w:r>
      <w:r w:rsidR="009B004F">
        <w:rPr>
          <w:rFonts w:ascii="Times New Roman" w:hAnsi="Times New Roman" w:cs="Times New Roman"/>
          <w:i/>
          <w:iCs/>
          <w:color w:val="000000" w:themeColor="text1"/>
          <w:sz w:val="28"/>
          <w:szCs w:val="28"/>
        </w:rPr>
        <w:t>;</w:t>
      </w:r>
    </w:p>
    <w:p w14:paraId="0D0DDA71" w14:textId="3239578A" w:rsidR="003E474F" w:rsidRPr="00B678F0" w:rsidRDefault="003E474F" w:rsidP="003E474F">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w:t>
      </w:r>
      <w:r w:rsidR="0049018C"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color w:val="000000" w:themeColor="text1"/>
          <w:sz w:val="28"/>
          <w:szCs w:val="28"/>
        </w:rPr>
        <w:t>Phan Thien Luan</w:t>
      </w:r>
      <w:r w:rsidR="00253980"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NCHU</w:t>
      </w:r>
      <w:r w:rsidR="00253980" w:rsidRPr="00B678F0">
        <w:rPr>
          <w:rFonts w:ascii="Times New Roman" w:hAnsi="Times New Roman" w:cs="Times New Roman"/>
          <w:i/>
          <w:iCs/>
          <w:color w:val="000000" w:themeColor="text1"/>
          <w:sz w:val="28"/>
          <w:szCs w:val="28"/>
        </w:rPr>
        <w:t>-</w:t>
      </w:r>
      <w:r w:rsidRPr="00B678F0">
        <w:rPr>
          <w:rFonts w:ascii="Times New Roman" w:hAnsi="Times New Roman" w:cs="Times New Roman"/>
          <w:i/>
          <w:iCs/>
          <w:color w:val="000000" w:themeColor="text1"/>
          <w:sz w:val="28"/>
          <w:szCs w:val="28"/>
        </w:rPr>
        <w:t>Taiwan</w:t>
      </w:r>
      <w:r w:rsidR="00253980" w:rsidRPr="00B678F0">
        <w:rPr>
          <w:rFonts w:ascii="Times New Roman" w:hAnsi="Times New Roman" w:cs="Times New Roman"/>
          <w:i/>
          <w:iCs/>
          <w:color w:val="000000" w:themeColor="text1"/>
          <w:sz w:val="28"/>
          <w:szCs w:val="28"/>
        </w:rPr>
        <w:t xml:space="preserve"> (R.O.C</w:t>
      </w:r>
      <w:r w:rsidRPr="00B678F0">
        <w:rPr>
          <w:rFonts w:ascii="Times New Roman" w:hAnsi="Times New Roman" w:cs="Times New Roman"/>
          <w:i/>
          <w:iCs/>
          <w:color w:val="000000" w:themeColor="text1"/>
          <w:sz w:val="28"/>
          <w:szCs w:val="28"/>
        </w:rPr>
        <w:t>)</w:t>
      </w:r>
    </w:p>
    <w:p w14:paraId="4189FEB2" w14:textId="5EC693A4" w:rsidR="003473C2" w:rsidRPr="00B678F0" w:rsidRDefault="00154507" w:rsidP="009E10B5">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E86C19D" w14:textId="11E34D5B" w:rsidR="008442FC" w:rsidRPr="00B678F0" w:rsidRDefault="000750E6" w:rsidP="00A02EA5">
      <w:pPr>
        <w:spacing w:after="0" w:line="240" w:lineRule="auto"/>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w:t>
      </w:r>
      <w:r w:rsidR="008442FC" w:rsidRPr="00B678F0">
        <w:rPr>
          <w:rFonts w:ascii="Times New Roman" w:hAnsi="Times New Roman" w:cs="Times New Roman"/>
          <w:b/>
          <w:bCs/>
          <w:color w:val="000000" w:themeColor="text1"/>
          <w:sz w:val="28"/>
          <w:szCs w:val="28"/>
        </w:rPr>
        <w:t>Secretar</w:t>
      </w:r>
      <w:r w:rsidR="003473C2" w:rsidRPr="00B678F0">
        <w:rPr>
          <w:rFonts w:ascii="Times New Roman" w:hAnsi="Times New Roman" w:cs="Times New Roman"/>
          <w:b/>
          <w:bCs/>
          <w:color w:val="000000" w:themeColor="text1"/>
          <w:sz w:val="28"/>
          <w:szCs w:val="28"/>
        </w:rPr>
        <w:t>iats</w:t>
      </w:r>
      <w:r w:rsidR="008442FC" w:rsidRPr="00B678F0">
        <w:rPr>
          <w:rFonts w:ascii="Times New Roman" w:hAnsi="Times New Roman" w:cs="Times New Roman"/>
          <w:b/>
          <w:bCs/>
          <w:color w:val="000000" w:themeColor="text1"/>
          <w:sz w:val="28"/>
          <w:szCs w:val="28"/>
        </w:rPr>
        <w:t>:</w:t>
      </w:r>
    </w:p>
    <w:p w14:paraId="2BCA72F2" w14:textId="53C4A48F" w:rsidR="00855DD8" w:rsidRPr="00B678F0" w:rsidRDefault="00855DD8" w:rsidP="00855DD8">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 Nguyen Phuoc Hoang Khang, </w:t>
      </w:r>
      <w:r w:rsidRPr="00B678F0">
        <w:rPr>
          <w:rFonts w:ascii="Times New Roman" w:hAnsi="Times New Roman" w:cs="Times New Roman"/>
          <w:i/>
          <w:iCs/>
          <w:color w:val="000000" w:themeColor="text1"/>
          <w:sz w:val="28"/>
          <w:szCs w:val="28"/>
        </w:rPr>
        <w:t>VNUHCM-US</w:t>
      </w:r>
      <w:r w:rsidR="009B004F">
        <w:rPr>
          <w:rFonts w:ascii="Times New Roman" w:hAnsi="Times New Roman" w:cs="Times New Roman"/>
          <w:i/>
          <w:iCs/>
          <w:color w:val="000000" w:themeColor="text1"/>
          <w:sz w:val="28"/>
          <w:szCs w:val="28"/>
        </w:rPr>
        <w:t>;</w:t>
      </w:r>
    </w:p>
    <w:p w14:paraId="36DC0433" w14:textId="39E9EC6C" w:rsidR="00F35122" w:rsidRPr="00B678F0" w:rsidRDefault="00F35122" w:rsidP="00F35122">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Hua Thi Hoang Yen</w:t>
      </w:r>
      <w:r w:rsidR="00253980"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VNUHCM-US</w:t>
      </w:r>
      <w:r w:rsidR="009B004F">
        <w:rPr>
          <w:rFonts w:ascii="Times New Roman" w:hAnsi="Times New Roman" w:cs="Times New Roman"/>
          <w:i/>
          <w:iCs/>
          <w:color w:val="000000" w:themeColor="text1"/>
          <w:sz w:val="28"/>
          <w:szCs w:val="28"/>
        </w:rPr>
        <w:t>;</w:t>
      </w:r>
    </w:p>
    <w:p w14:paraId="3CD85F16" w14:textId="5E1FC958" w:rsidR="009B004F" w:rsidRDefault="00855DD8" w:rsidP="00855DD8">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Nguyen </w:t>
      </w:r>
      <w:r w:rsidR="001F4D9E" w:rsidRPr="00B678F0">
        <w:rPr>
          <w:rFonts w:ascii="Times New Roman" w:hAnsi="Times New Roman" w:cs="Times New Roman"/>
          <w:color w:val="000000" w:themeColor="text1"/>
          <w:sz w:val="28"/>
          <w:szCs w:val="28"/>
        </w:rPr>
        <w:t xml:space="preserve">Vuong Thuy </w:t>
      </w:r>
      <w:r w:rsidRPr="00B678F0">
        <w:rPr>
          <w:rFonts w:ascii="Times New Roman" w:hAnsi="Times New Roman" w:cs="Times New Roman"/>
          <w:color w:val="000000" w:themeColor="text1"/>
          <w:sz w:val="28"/>
          <w:szCs w:val="28"/>
        </w:rPr>
        <w:t xml:space="preserve">Ngan, </w:t>
      </w:r>
      <w:r w:rsidRPr="00B678F0">
        <w:rPr>
          <w:rFonts w:ascii="Times New Roman" w:hAnsi="Times New Roman" w:cs="Times New Roman"/>
          <w:i/>
          <w:iCs/>
          <w:color w:val="000000" w:themeColor="text1"/>
          <w:sz w:val="28"/>
          <w:szCs w:val="28"/>
        </w:rPr>
        <w:t>VNUHCM-US</w:t>
      </w:r>
      <w:r w:rsidR="009B004F">
        <w:rPr>
          <w:rFonts w:ascii="Times New Roman" w:hAnsi="Times New Roman" w:cs="Times New Roman"/>
          <w:i/>
          <w:iCs/>
          <w:color w:val="000000" w:themeColor="text1"/>
          <w:sz w:val="28"/>
          <w:szCs w:val="28"/>
        </w:rPr>
        <w:t>;</w:t>
      </w:r>
    </w:p>
    <w:p w14:paraId="24FBC63E" w14:textId="37B1D8D6" w:rsidR="009B004F" w:rsidRPr="00B678F0" w:rsidRDefault="009B004F" w:rsidP="00855DD8">
      <w:pPr>
        <w:spacing w:after="0" w:line="240" w:lineRule="auto"/>
        <w:rPr>
          <w:rFonts w:ascii="Times New Roman" w:hAnsi="Times New Roman" w:cs="Times New Roman"/>
          <w:color w:val="000000" w:themeColor="text1"/>
          <w:sz w:val="28"/>
          <w:szCs w:val="28"/>
        </w:rPr>
      </w:pPr>
      <w:r>
        <w:rPr>
          <w:rFonts w:ascii="Times New Roman" w:hAnsi="Times New Roman" w:cs="Times New Roman"/>
          <w:i/>
          <w:iCs/>
          <w:color w:val="FF0000"/>
          <w:sz w:val="28"/>
          <w:szCs w:val="28"/>
        </w:rPr>
        <w:t xml:space="preserve">. Dinh Thi Lich, </w:t>
      </w:r>
      <w:r w:rsidRPr="009B004F">
        <w:rPr>
          <w:rFonts w:ascii="Times New Roman" w:hAnsi="Times New Roman" w:cs="Times New Roman"/>
          <w:i/>
          <w:iCs/>
          <w:color w:val="FF0000"/>
          <w:sz w:val="28"/>
          <w:szCs w:val="28"/>
        </w:rPr>
        <w:t>Mien Tay Construction University;</w:t>
      </w:r>
    </w:p>
    <w:p w14:paraId="51F436C3" w14:textId="77777777" w:rsidR="003E13A1" w:rsidRPr="00B678F0" w:rsidRDefault="003E13A1" w:rsidP="003E474F">
      <w:pPr>
        <w:spacing w:after="0" w:line="240" w:lineRule="auto"/>
        <w:rPr>
          <w:rFonts w:ascii="Times New Roman" w:hAnsi="Times New Roman" w:cs="Times New Roman"/>
          <w:color w:val="000000" w:themeColor="text1"/>
          <w:sz w:val="28"/>
          <w:szCs w:val="28"/>
        </w:rPr>
      </w:pPr>
    </w:p>
    <w:p w14:paraId="21DB2EB0" w14:textId="165F8E7A" w:rsidR="00E2514A" w:rsidRPr="00B678F0" w:rsidRDefault="003E13A1" w:rsidP="00B03E4B">
      <w:pPr>
        <w:spacing w:after="0" w:line="240" w:lineRule="auto"/>
        <w:jc w:val="both"/>
        <w:rPr>
          <w:rFonts w:ascii="Times New Roman" w:hAnsi="Times New Roman" w:cs="Times New Roman"/>
          <w:b/>
          <w:bCs/>
          <w:color w:val="000000" w:themeColor="text1"/>
          <w:sz w:val="28"/>
          <w:szCs w:val="28"/>
        </w:rPr>
      </w:pPr>
      <w:r w:rsidRPr="00B678F0">
        <w:rPr>
          <w:rFonts w:ascii="Times New Roman" w:hAnsi="Times New Roman" w:cs="Times New Roman"/>
          <w:b/>
          <w:bCs/>
          <w:color w:val="000000" w:themeColor="text1"/>
          <w:sz w:val="28"/>
          <w:szCs w:val="28"/>
        </w:rPr>
        <w:t>8. Plenary talks and Invited speakers</w:t>
      </w:r>
      <w:r w:rsidR="00C418DF">
        <w:rPr>
          <w:rFonts w:ascii="Times New Roman" w:hAnsi="Times New Roman" w:cs="Times New Roman"/>
          <w:b/>
          <w:bCs/>
          <w:color w:val="000000" w:themeColor="text1"/>
          <w:sz w:val="28"/>
          <w:szCs w:val="28"/>
        </w:rPr>
        <w:t>:</w:t>
      </w:r>
    </w:p>
    <w:p w14:paraId="04D73FA3" w14:textId="559994BF" w:rsidR="00317B89" w:rsidRDefault="00317B89" w:rsidP="00317B89">
      <w:pPr>
        <w:spacing w:after="0" w:line="240" w:lineRule="auto"/>
        <w:jc w:val="both"/>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Prof. </w:t>
      </w:r>
      <w:del w:id="50" w:author="nguyen ngan" w:date="2024-04-15T16:53:00Z">
        <w:r w:rsidRPr="00B678F0" w:rsidDel="009F0D50">
          <w:rPr>
            <w:rFonts w:ascii="Times New Roman" w:hAnsi="Times New Roman" w:cs="Times New Roman"/>
            <w:color w:val="000000" w:themeColor="text1"/>
            <w:sz w:val="28"/>
            <w:szCs w:val="28"/>
          </w:rPr>
          <w:delText>Takahito  Ono</w:delText>
        </w:r>
      </w:del>
      <w:ins w:id="51" w:author="nguyen ngan" w:date="2024-04-15T16:53:00Z">
        <w:r w:rsidR="009F0D50" w:rsidRPr="00B678F0">
          <w:rPr>
            <w:rFonts w:ascii="Times New Roman" w:hAnsi="Times New Roman" w:cs="Times New Roman"/>
            <w:color w:val="000000" w:themeColor="text1"/>
            <w:sz w:val="28"/>
            <w:szCs w:val="28"/>
          </w:rPr>
          <w:t>Takahito Ono</w:t>
        </w:r>
      </w:ins>
      <w:r w:rsidRPr="00B678F0">
        <w:rPr>
          <w:rFonts w:ascii="Times New Roman" w:hAnsi="Times New Roman" w:cs="Times New Roman"/>
          <w:color w:val="000000" w:themeColor="text1"/>
          <w:sz w:val="28"/>
          <w:szCs w:val="28"/>
        </w:rPr>
        <w:t xml:space="preserve">, </w:t>
      </w:r>
      <w:r w:rsidRPr="00B678F0">
        <w:rPr>
          <w:rFonts w:ascii="Times New Roman" w:hAnsi="Times New Roman" w:cs="Times New Roman"/>
          <w:i/>
          <w:iCs/>
          <w:color w:val="000000" w:themeColor="text1"/>
          <w:sz w:val="28"/>
          <w:szCs w:val="28"/>
        </w:rPr>
        <w:t>Tohoku University-Japan</w:t>
      </w:r>
    </w:p>
    <w:p w14:paraId="3A2C4D2B" w14:textId="76FFF3E6" w:rsidR="00AA03B6" w:rsidRPr="009B004F" w:rsidRDefault="00AA03B6" w:rsidP="00AA03B6">
      <w:p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Prof. </w:t>
      </w:r>
      <w:r w:rsidRPr="009B004F">
        <w:rPr>
          <w:rFonts w:ascii="Times New Roman" w:hAnsi="Times New Roman" w:cs="Times New Roman"/>
          <w:color w:val="FF0000"/>
          <w:sz w:val="28"/>
          <w:szCs w:val="28"/>
        </w:rPr>
        <w:t xml:space="preserve">Tran Tri Nang, </w:t>
      </w:r>
      <w:r w:rsidRPr="009B004F">
        <w:rPr>
          <w:rFonts w:ascii="Times New Roman" w:hAnsi="Times New Roman" w:cs="Times New Roman"/>
          <w:i/>
          <w:iCs/>
          <w:color w:val="FF0000"/>
          <w:sz w:val="28"/>
          <w:szCs w:val="28"/>
        </w:rPr>
        <w:t>Minesota University-USA;</w:t>
      </w:r>
    </w:p>
    <w:p w14:paraId="390410A4" w14:textId="4438F13A" w:rsidR="00F33956" w:rsidRPr="00B678F0" w:rsidRDefault="00F33956" w:rsidP="00F33956">
      <w:pPr>
        <w:spacing w:after="0" w:line="240" w:lineRule="auto"/>
        <w:rPr>
          <w:rFonts w:ascii="Times New Roman" w:hAnsi="Times New Roman" w:cs="Times New Roman"/>
          <w:color w:val="000000" w:themeColor="text1"/>
          <w:sz w:val="28"/>
          <w:szCs w:val="28"/>
        </w:rPr>
      </w:pPr>
      <w:r w:rsidRPr="00B678F0">
        <w:rPr>
          <w:rFonts w:ascii="Times New Roman" w:hAnsi="Times New Roman" w:cs="Times New Roman"/>
          <w:color w:val="000000" w:themeColor="text1"/>
          <w:sz w:val="28"/>
          <w:szCs w:val="28"/>
        </w:rPr>
        <w:t xml:space="preserve">Prof. Kyeong-Sik Min, </w:t>
      </w:r>
      <w:r w:rsidRPr="00B678F0">
        <w:rPr>
          <w:rFonts w:ascii="Times New Roman" w:hAnsi="Times New Roman" w:cs="Times New Roman"/>
          <w:i/>
          <w:iCs/>
          <w:color w:val="000000" w:themeColor="text1"/>
          <w:sz w:val="28"/>
          <w:szCs w:val="28"/>
        </w:rPr>
        <w:t>Kook</w:t>
      </w:r>
      <w:r w:rsidR="00CD6CF6" w:rsidRPr="00B678F0">
        <w:rPr>
          <w:rFonts w:ascii="Times New Roman" w:hAnsi="Times New Roman" w:cs="Times New Roman"/>
          <w:i/>
          <w:iCs/>
          <w:color w:val="000000" w:themeColor="text1"/>
          <w:sz w:val="28"/>
          <w:szCs w:val="28"/>
        </w:rPr>
        <w:t>m</w:t>
      </w:r>
      <w:r w:rsidRPr="00B678F0">
        <w:rPr>
          <w:rFonts w:ascii="Times New Roman" w:hAnsi="Times New Roman" w:cs="Times New Roman"/>
          <w:i/>
          <w:iCs/>
          <w:color w:val="000000" w:themeColor="text1"/>
          <w:sz w:val="28"/>
          <w:szCs w:val="28"/>
        </w:rPr>
        <w:t>in University- Korea</w:t>
      </w:r>
    </w:p>
    <w:p w14:paraId="1B71E11E" w14:textId="339D3CB7" w:rsidR="00F33956" w:rsidRDefault="00F33956" w:rsidP="00F33956">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Prof. Dao Viet Dzung, </w:t>
      </w:r>
      <w:r w:rsidRPr="00B678F0">
        <w:rPr>
          <w:rFonts w:ascii="Times New Roman" w:hAnsi="Times New Roman" w:cs="Times New Roman"/>
          <w:i/>
          <w:iCs/>
          <w:color w:val="000000" w:themeColor="text1"/>
          <w:sz w:val="28"/>
          <w:szCs w:val="28"/>
        </w:rPr>
        <w:t>Griffith University- Australia</w:t>
      </w:r>
    </w:p>
    <w:p w14:paraId="7F7FB9F5" w14:textId="7C80C0B8" w:rsidR="00B114EE" w:rsidRPr="00B678F0" w:rsidRDefault="00B114EE" w:rsidP="00F33956">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Prof. </w:t>
      </w:r>
      <w:r w:rsidRPr="00B678F0">
        <w:rPr>
          <w:rFonts w:ascii="Times New Roman" w:hAnsi="Times New Roman" w:cs="Times New Roman"/>
          <w:color w:val="000000" w:themeColor="text1"/>
          <w:sz w:val="28"/>
          <w:szCs w:val="28"/>
        </w:rPr>
        <w:t xml:space="preserve">Ching Tak Shing Congo, </w:t>
      </w:r>
      <w:r w:rsidRPr="00B678F0">
        <w:rPr>
          <w:rFonts w:ascii="Times New Roman" w:hAnsi="Times New Roman" w:cs="Times New Roman"/>
          <w:i/>
          <w:iCs/>
          <w:color w:val="000000" w:themeColor="text1"/>
          <w:sz w:val="28"/>
          <w:szCs w:val="28"/>
        </w:rPr>
        <w:t>National Chung Hsing University-Taiwan (R.O.C)</w:t>
      </w:r>
    </w:p>
    <w:p w14:paraId="12532B79" w14:textId="4E9A569B" w:rsidR="00317B89" w:rsidRDefault="00317B89" w:rsidP="00317B89">
      <w:pPr>
        <w:spacing w:after="0" w:line="240" w:lineRule="auto"/>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Prof. Kun-Yu Lai, </w:t>
      </w:r>
      <w:r w:rsidRPr="00B678F0">
        <w:rPr>
          <w:rFonts w:ascii="Times New Roman" w:hAnsi="Times New Roman" w:cs="Times New Roman"/>
          <w:i/>
          <w:iCs/>
          <w:color w:val="000000" w:themeColor="text1"/>
          <w:sz w:val="28"/>
          <w:szCs w:val="28"/>
        </w:rPr>
        <w:t>National Central University- Taiwan (R.O.C)</w:t>
      </w:r>
    </w:p>
    <w:p w14:paraId="48017957" w14:textId="1DCD2DCF" w:rsidR="00F33956" w:rsidRPr="004202CF" w:rsidRDefault="004202CF" w:rsidP="004202CF">
      <w:pPr>
        <w:spacing w:after="0" w:line="240" w:lineRule="auto"/>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w:t>
      </w:r>
      <w:r w:rsidR="00AA03B6">
        <w:rPr>
          <w:rFonts w:ascii="Times New Roman" w:hAnsi="Times New Roman" w:cs="Times New Roman"/>
          <w:i/>
          <w:iCs/>
          <w:color w:val="000000" w:themeColor="text1"/>
          <w:sz w:val="28"/>
          <w:szCs w:val="28"/>
        </w:rPr>
        <w:t xml:space="preserve"> </w:t>
      </w:r>
      <w:r w:rsidR="00B678F0" w:rsidRPr="00B678F0">
        <w:rPr>
          <w:rFonts w:ascii="Times New Roman" w:hAnsi="Times New Roman" w:cs="Times New Roman"/>
          <w:i/>
          <w:iCs/>
          <w:color w:val="000000" w:themeColor="text1"/>
          <w:sz w:val="28"/>
          <w:szCs w:val="28"/>
        </w:rPr>
        <w:t>(will be updated)</w:t>
      </w:r>
    </w:p>
    <w:p w14:paraId="70EDBF80" w14:textId="77777777" w:rsidR="00B678F0" w:rsidRPr="00B678F0" w:rsidRDefault="00B678F0" w:rsidP="00B03E4B">
      <w:pPr>
        <w:spacing w:after="0" w:line="240" w:lineRule="auto"/>
        <w:jc w:val="both"/>
        <w:rPr>
          <w:rFonts w:ascii="Times New Roman" w:hAnsi="Times New Roman" w:cs="Times New Roman"/>
          <w:i/>
          <w:iCs/>
          <w:color w:val="000000" w:themeColor="text1"/>
          <w:sz w:val="28"/>
          <w:szCs w:val="28"/>
        </w:rPr>
      </w:pPr>
    </w:p>
    <w:p w14:paraId="5AE84D1F" w14:textId="2A069181" w:rsidR="00B03E4B" w:rsidRPr="00B678F0" w:rsidRDefault="003E13A1" w:rsidP="00B03E4B">
      <w:pPr>
        <w:spacing w:after="0" w:line="240" w:lineRule="auto"/>
        <w:jc w:val="both"/>
        <w:rPr>
          <w:rFonts w:ascii="Times New Roman" w:eastAsiaTheme="majorEastAsia" w:hAnsi="Times New Roman" w:cs="Times New Roman"/>
          <w:color w:val="000000" w:themeColor="text1"/>
          <w:sz w:val="28"/>
          <w:szCs w:val="28"/>
        </w:rPr>
      </w:pPr>
      <w:r w:rsidRPr="00B678F0">
        <w:rPr>
          <w:rFonts w:ascii="Times New Roman" w:hAnsi="Times New Roman" w:cs="Times New Roman"/>
          <w:b/>
          <w:bCs/>
          <w:color w:val="000000" w:themeColor="text1"/>
          <w:sz w:val="28"/>
          <w:szCs w:val="28"/>
        </w:rPr>
        <w:t>9</w:t>
      </w:r>
      <w:r w:rsidR="00B03E4B" w:rsidRPr="00B678F0">
        <w:rPr>
          <w:rFonts w:ascii="Times New Roman" w:hAnsi="Times New Roman" w:cs="Times New Roman"/>
          <w:b/>
          <w:bCs/>
          <w:color w:val="000000" w:themeColor="text1"/>
          <w:sz w:val="28"/>
          <w:szCs w:val="28"/>
        </w:rPr>
        <w:t xml:space="preserve">. Sessions of </w:t>
      </w:r>
      <w:r w:rsidR="00C418DF">
        <w:rPr>
          <w:rFonts w:ascii="Times New Roman" w:hAnsi="Times New Roman" w:cs="Times New Roman"/>
          <w:b/>
          <w:bCs/>
          <w:color w:val="000000" w:themeColor="text1"/>
          <w:sz w:val="28"/>
          <w:szCs w:val="28"/>
        </w:rPr>
        <w:t>5</w:t>
      </w:r>
      <w:r w:rsidR="00DF7810" w:rsidRPr="00B678F0">
        <w:rPr>
          <w:rFonts w:ascii="Times New Roman" w:eastAsiaTheme="majorEastAsia" w:hAnsi="Times New Roman" w:cs="Times New Roman"/>
          <w:b/>
          <w:bCs/>
          <w:color w:val="000000" w:themeColor="text1"/>
          <w:sz w:val="28"/>
          <w:szCs w:val="28"/>
          <w:vertAlign w:val="superscript"/>
        </w:rPr>
        <w:t>th</w:t>
      </w:r>
      <w:r w:rsidR="00DF7810" w:rsidRPr="00B678F0">
        <w:rPr>
          <w:rFonts w:ascii="Times New Roman" w:eastAsiaTheme="majorEastAsia" w:hAnsi="Times New Roman" w:cs="Times New Roman"/>
          <w:b/>
          <w:bCs/>
          <w:color w:val="000000" w:themeColor="text1"/>
          <w:sz w:val="28"/>
          <w:szCs w:val="28"/>
        </w:rPr>
        <w:t xml:space="preserve"> </w:t>
      </w:r>
      <w:r w:rsidR="00B03E4B" w:rsidRPr="00B678F0">
        <w:rPr>
          <w:rFonts w:ascii="Times New Roman" w:eastAsiaTheme="majorEastAsia" w:hAnsi="Times New Roman" w:cs="Times New Roman"/>
          <w:b/>
          <w:bCs/>
          <w:color w:val="000000" w:themeColor="text1"/>
          <w:sz w:val="28"/>
          <w:szCs w:val="28"/>
        </w:rPr>
        <w:t>I</w:t>
      </w:r>
      <w:r w:rsidR="00DF7810" w:rsidRPr="00B678F0">
        <w:rPr>
          <w:rFonts w:ascii="Times New Roman" w:eastAsiaTheme="majorEastAsia" w:hAnsi="Times New Roman" w:cs="Times New Roman"/>
          <w:b/>
          <w:bCs/>
          <w:color w:val="000000" w:themeColor="text1"/>
          <w:sz w:val="28"/>
          <w:szCs w:val="28"/>
        </w:rPr>
        <w:t>C</w:t>
      </w:r>
      <w:r w:rsidR="00B03E4B" w:rsidRPr="00B678F0">
        <w:rPr>
          <w:rFonts w:ascii="Times New Roman" w:eastAsiaTheme="majorEastAsia" w:hAnsi="Times New Roman" w:cs="Times New Roman"/>
          <w:b/>
          <w:bCs/>
          <w:color w:val="000000" w:themeColor="text1"/>
          <w:sz w:val="28"/>
          <w:szCs w:val="28"/>
        </w:rPr>
        <w:t>E</w:t>
      </w:r>
      <w:r w:rsidRPr="00B678F0">
        <w:rPr>
          <w:rFonts w:ascii="Times New Roman" w:eastAsiaTheme="majorEastAsia" w:hAnsi="Times New Roman" w:cs="Times New Roman"/>
          <w:b/>
          <w:bCs/>
          <w:color w:val="000000" w:themeColor="text1"/>
          <w:sz w:val="28"/>
          <w:szCs w:val="28"/>
        </w:rPr>
        <w:t>B</w:t>
      </w:r>
      <w:r w:rsidR="00B03E4B" w:rsidRPr="00B678F0">
        <w:rPr>
          <w:rFonts w:ascii="Times New Roman" w:eastAsiaTheme="majorEastAsia" w:hAnsi="Times New Roman" w:cs="Times New Roman"/>
          <w:b/>
          <w:bCs/>
          <w:color w:val="000000" w:themeColor="text1"/>
          <w:sz w:val="28"/>
          <w:szCs w:val="28"/>
        </w:rPr>
        <w:t>A202</w:t>
      </w:r>
      <w:r w:rsidR="00C418DF">
        <w:rPr>
          <w:rFonts w:ascii="Times New Roman" w:eastAsiaTheme="majorEastAsia" w:hAnsi="Times New Roman" w:cs="Times New Roman"/>
          <w:b/>
          <w:bCs/>
          <w:color w:val="000000" w:themeColor="text1"/>
          <w:sz w:val="28"/>
          <w:szCs w:val="28"/>
        </w:rPr>
        <w:t>4</w:t>
      </w:r>
      <w:r w:rsidR="00B03E4B" w:rsidRPr="00B678F0">
        <w:rPr>
          <w:rFonts w:ascii="Times New Roman" w:eastAsiaTheme="majorEastAsia" w:hAnsi="Times New Roman" w:cs="Times New Roman"/>
          <w:b/>
          <w:bCs/>
          <w:color w:val="000000" w:themeColor="text1"/>
          <w:sz w:val="28"/>
          <w:szCs w:val="28"/>
        </w:rPr>
        <w:t>:</w:t>
      </w:r>
      <w:r w:rsidR="001F2638" w:rsidRPr="00B678F0">
        <w:rPr>
          <w:rFonts w:ascii="Times New Roman" w:eastAsiaTheme="majorEastAsia" w:hAnsi="Times New Roman" w:cs="Times New Roman"/>
          <w:b/>
          <w:bCs/>
          <w:color w:val="000000" w:themeColor="text1"/>
          <w:sz w:val="28"/>
          <w:szCs w:val="28"/>
        </w:rPr>
        <w:t xml:space="preserve"> </w:t>
      </w:r>
      <w:r w:rsidR="001F2638" w:rsidRPr="00B678F0">
        <w:rPr>
          <w:rFonts w:ascii="Times New Roman" w:eastAsiaTheme="majorEastAsia" w:hAnsi="Times New Roman" w:cs="Times New Roman"/>
          <w:color w:val="000000" w:themeColor="text1"/>
          <w:sz w:val="28"/>
          <w:szCs w:val="28"/>
        </w:rPr>
        <w:t xml:space="preserve">There are </w:t>
      </w:r>
      <w:r w:rsidR="00521BA6" w:rsidRPr="00B678F0">
        <w:rPr>
          <w:rFonts w:ascii="Times New Roman" w:eastAsiaTheme="majorEastAsia" w:hAnsi="Times New Roman" w:cs="Times New Roman"/>
          <w:color w:val="000000" w:themeColor="text1"/>
          <w:sz w:val="28"/>
          <w:szCs w:val="28"/>
        </w:rPr>
        <w:t>0</w:t>
      </w:r>
      <w:r w:rsidR="00C418DF">
        <w:rPr>
          <w:rFonts w:ascii="Times New Roman" w:eastAsiaTheme="majorEastAsia" w:hAnsi="Times New Roman" w:cs="Times New Roman"/>
          <w:color w:val="000000" w:themeColor="text1"/>
          <w:sz w:val="28"/>
          <w:szCs w:val="28"/>
        </w:rPr>
        <w:t>6</w:t>
      </w:r>
      <w:r w:rsidR="001F2638" w:rsidRPr="00B678F0">
        <w:rPr>
          <w:rFonts w:ascii="Times New Roman" w:eastAsiaTheme="majorEastAsia" w:hAnsi="Times New Roman" w:cs="Times New Roman"/>
          <w:color w:val="000000" w:themeColor="text1"/>
          <w:sz w:val="28"/>
          <w:szCs w:val="28"/>
        </w:rPr>
        <w:t xml:space="preserve"> sections for para</w:t>
      </w:r>
      <w:r w:rsidR="007C11A4" w:rsidRPr="00B678F0">
        <w:rPr>
          <w:rFonts w:ascii="Times New Roman" w:eastAsiaTheme="majorEastAsia" w:hAnsi="Times New Roman" w:cs="Times New Roman"/>
          <w:color w:val="000000" w:themeColor="text1"/>
          <w:sz w:val="28"/>
          <w:szCs w:val="28"/>
        </w:rPr>
        <w:t>l</w:t>
      </w:r>
      <w:r w:rsidR="001F2638" w:rsidRPr="00B678F0">
        <w:rPr>
          <w:rFonts w:ascii="Times New Roman" w:eastAsiaTheme="majorEastAsia" w:hAnsi="Times New Roman" w:cs="Times New Roman"/>
          <w:color w:val="000000" w:themeColor="text1"/>
          <w:sz w:val="28"/>
          <w:szCs w:val="28"/>
        </w:rPr>
        <w:t>lel sessions</w:t>
      </w:r>
      <w:r w:rsidR="003160D2" w:rsidRPr="00B678F0">
        <w:rPr>
          <w:rFonts w:ascii="Times New Roman" w:eastAsiaTheme="majorEastAsia" w:hAnsi="Times New Roman" w:cs="Times New Roman"/>
          <w:color w:val="000000" w:themeColor="text1"/>
          <w:sz w:val="28"/>
          <w:szCs w:val="28"/>
        </w:rPr>
        <w:t xml:space="preserve"> and</w:t>
      </w:r>
      <w:r w:rsidR="00BF42B4" w:rsidRPr="00B678F0">
        <w:rPr>
          <w:rFonts w:ascii="Times New Roman" w:eastAsiaTheme="majorEastAsia" w:hAnsi="Times New Roman" w:cs="Times New Roman"/>
          <w:color w:val="000000" w:themeColor="text1"/>
          <w:sz w:val="28"/>
          <w:szCs w:val="28"/>
        </w:rPr>
        <w:t xml:space="preserve"> </w:t>
      </w:r>
      <w:r w:rsidR="00351A64" w:rsidRPr="00B678F0">
        <w:rPr>
          <w:rFonts w:ascii="Times New Roman" w:eastAsiaTheme="majorEastAsia" w:hAnsi="Times New Roman" w:cs="Times New Roman"/>
          <w:color w:val="000000" w:themeColor="text1"/>
          <w:sz w:val="28"/>
          <w:szCs w:val="28"/>
        </w:rPr>
        <w:t xml:space="preserve">01 </w:t>
      </w:r>
      <w:r w:rsidR="00330AD5" w:rsidRPr="00B678F0">
        <w:rPr>
          <w:rFonts w:ascii="Times New Roman" w:eastAsiaTheme="majorEastAsia" w:hAnsi="Times New Roman" w:cs="Times New Roman"/>
          <w:color w:val="000000" w:themeColor="text1"/>
          <w:sz w:val="28"/>
          <w:szCs w:val="28"/>
        </w:rPr>
        <w:t>p</w:t>
      </w:r>
      <w:r w:rsidR="001F2638" w:rsidRPr="00B678F0">
        <w:rPr>
          <w:rFonts w:ascii="Times New Roman" w:eastAsiaTheme="majorEastAsia" w:hAnsi="Times New Roman" w:cs="Times New Roman"/>
          <w:color w:val="000000" w:themeColor="text1"/>
          <w:sz w:val="28"/>
          <w:szCs w:val="28"/>
        </w:rPr>
        <w:t>ost</w:t>
      </w:r>
      <w:r w:rsidR="00FD6CC2" w:rsidRPr="00B678F0">
        <w:rPr>
          <w:rFonts w:ascii="Times New Roman" w:eastAsiaTheme="majorEastAsia" w:hAnsi="Times New Roman" w:cs="Times New Roman"/>
          <w:color w:val="000000" w:themeColor="text1"/>
          <w:sz w:val="28"/>
          <w:szCs w:val="28"/>
        </w:rPr>
        <w:t>e</w:t>
      </w:r>
      <w:r w:rsidR="001F2638" w:rsidRPr="00B678F0">
        <w:rPr>
          <w:rFonts w:ascii="Times New Roman" w:eastAsiaTheme="majorEastAsia" w:hAnsi="Times New Roman" w:cs="Times New Roman"/>
          <w:color w:val="000000" w:themeColor="text1"/>
          <w:sz w:val="28"/>
          <w:szCs w:val="28"/>
        </w:rPr>
        <w:t>r</w:t>
      </w:r>
      <w:r w:rsidR="00BF42B4" w:rsidRPr="00B678F0">
        <w:rPr>
          <w:rFonts w:ascii="Times New Roman" w:eastAsiaTheme="majorEastAsia" w:hAnsi="Times New Roman" w:cs="Times New Roman"/>
          <w:color w:val="000000" w:themeColor="text1"/>
          <w:sz w:val="28"/>
          <w:szCs w:val="28"/>
        </w:rPr>
        <w:t xml:space="preserve"> session</w:t>
      </w:r>
      <w:r w:rsidR="00351A64" w:rsidRPr="00B678F0">
        <w:rPr>
          <w:rFonts w:ascii="Times New Roman" w:eastAsiaTheme="majorEastAsia" w:hAnsi="Times New Roman" w:cs="Times New Roman"/>
          <w:color w:val="000000" w:themeColor="text1"/>
          <w:sz w:val="28"/>
          <w:szCs w:val="28"/>
        </w:rPr>
        <w:t>:</w:t>
      </w:r>
    </w:p>
    <w:p w14:paraId="16E1CC6C" w14:textId="017EE878" w:rsidR="003E13A1" w:rsidRDefault="003E13A1" w:rsidP="00B03E4B">
      <w:pPr>
        <w:spacing w:after="0" w:line="240" w:lineRule="auto"/>
        <w:jc w:val="both"/>
        <w:rPr>
          <w:rFonts w:ascii="Times New Roman" w:eastAsiaTheme="majorEastAsia" w:hAnsi="Times New Roman" w:cs="Times New Roman"/>
          <w:b/>
          <w:bCs/>
          <w:color w:val="000000" w:themeColor="text1"/>
          <w:sz w:val="28"/>
          <w:szCs w:val="28"/>
        </w:rPr>
      </w:pPr>
      <w:r w:rsidRPr="00B678F0">
        <w:rPr>
          <w:rFonts w:ascii="Times New Roman" w:eastAsiaTheme="majorEastAsia" w:hAnsi="Times New Roman" w:cs="Times New Roman"/>
          <w:b/>
          <w:bCs/>
          <w:color w:val="000000" w:themeColor="text1"/>
          <w:sz w:val="28"/>
          <w:szCs w:val="28"/>
        </w:rPr>
        <w:t>*</w:t>
      </w:r>
      <w:r w:rsidR="00154507">
        <w:rPr>
          <w:rFonts w:ascii="Times New Roman" w:eastAsiaTheme="majorEastAsia" w:hAnsi="Times New Roman" w:cs="Times New Roman"/>
          <w:b/>
          <w:bCs/>
          <w:color w:val="000000" w:themeColor="text1"/>
          <w:sz w:val="28"/>
          <w:szCs w:val="28"/>
        </w:rPr>
        <w:t>07</w:t>
      </w:r>
      <w:r w:rsidR="00AA03B6">
        <w:rPr>
          <w:rFonts w:ascii="Times New Roman" w:eastAsiaTheme="majorEastAsia" w:hAnsi="Times New Roman" w:cs="Times New Roman"/>
          <w:b/>
          <w:bCs/>
          <w:color w:val="000000" w:themeColor="text1"/>
          <w:sz w:val="28"/>
          <w:szCs w:val="28"/>
        </w:rPr>
        <w:t xml:space="preserve"> </w:t>
      </w:r>
      <w:r w:rsidRPr="00B678F0">
        <w:rPr>
          <w:rFonts w:ascii="Times New Roman" w:eastAsiaTheme="majorEastAsia" w:hAnsi="Times New Roman" w:cs="Times New Roman"/>
          <w:b/>
          <w:bCs/>
          <w:color w:val="000000" w:themeColor="text1"/>
          <w:sz w:val="28"/>
          <w:szCs w:val="28"/>
        </w:rPr>
        <w:t>Oral Sessions:</w:t>
      </w:r>
    </w:p>
    <w:p w14:paraId="61706D79" w14:textId="77777777" w:rsidR="00154507" w:rsidRPr="00191CA4" w:rsidRDefault="00154507" w:rsidP="00154507">
      <w:pPr>
        <w:spacing w:after="0" w:line="240" w:lineRule="auto"/>
        <w:jc w:val="both"/>
        <w:rPr>
          <w:rFonts w:ascii="Times New Roman" w:eastAsia="Times New Roman" w:hAnsi="Times New Roman" w:cs="Times New Roman"/>
          <w:color w:val="000000" w:themeColor="text1"/>
          <w:sz w:val="26"/>
          <w:szCs w:val="26"/>
        </w:rPr>
      </w:pPr>
      <w:bookmarkStart w:id="52" w:name="_Hlk116891749"/>
      <w:r w:rsidRPr="00191CA4">
        <w:rPr>
          <w:rFonts w:ascii="Times New Roman" w:eastAsia="Times New Roman" w:hAnsi="Times New Roman" w:cs="Times New Roman"/>
          <w:color w:val="000000" w:themeColor="text1"/>
          <w:sz w:val="26"/>
          <w:szCs w:val="26"/>
        </w:rPr>
        <w:t>. Session 1. Applied Physics, Engineering Physics</w:t>
      </w:r>
      <w:r>
        <w:rPr>
          <w:rFonts w:ascii="Times New Roman" w:eastAsia="Times New Roman" w:hAnsi="Times New Roman" w:cs="Times New Roman"/>
          <w:color w:val="000000" w:themeColor="text1"/>
          <w:sz w:val="26"/>
          <w:szCs w:val="26"/>
        </w:rPr>
        <w:t xml:space="preserve"> and</w:t>
      </w:r>
      <w:r w:rsidRPr="00191CA4">
        <w:rPr>
          <w:rFonts w:ascii="Times New Roman" w:eastAsia="Times New Roman" w:hAnsi="Times New Roman" w:cs="Times New Roman"/>
          <w:color w:val="000000" w:themeColor="text1"/>
          <w:sz w:val="26"/>
          <w:szCs w:val="26"/>
        </w:rPr>
        <w:t xml:space="preserve"> Nuclear Engineering</w:t>
      </w:r>
    </w:p>
    <w:p w14:paraId="3124946C" w14:textId="329E8853" w:rsidR="00154507" w:rsidRPr="00191CA4" w:rsidRDefault="00154507" w:rsidP="00154507">
      <w:pPr>
        <w:spacing w:after="0" w:line="240" w:lineRule="auto"/>
        <w:jc w:val="both"/>
        <w:rPr>
          <w:rFonts w:ascii="Times New Roman" w:hAnsi="Times New Roman" w:cs="Times New Roman"/>
          <w:color w:val="000000" w:themeColor="text1"/>
          <w:sz w:val="26"/>
          <w:szCs w:val="26"/>
        </w:rPr>
      </w:pPr>
      <w:r w:rsidRPr="00191CA4">
        <w:rPr>
          <w:rFonts w:ascii="Times New Roman" w:hAnsi="Times New Roman" w:cs="Times New Roman"/>
          <w:color w:val="000000" w:themeColor="text1"/>
          <w:sz w:val="26"/>
          <w:szCs w:val="26"/>
        </w:rPr>
        <w:lastRenderedPageBreak/>
        <w:t xml:space="preserve">. Session 2. Semiconductor Technologies, Materials, </w:t>
      </w:r>
      <w:del w:id="53" w:author="nguyen ngan" w:date="2024-04-15T16:53:00Z">
        <w:r w:rsidRPr="00191CA4" w:rsidDel="009F0D50">
          <w:rPr>
            <w:rFonts w:ascii="Times New Roman" w:hAnsi="Times New Roman" w:cs="Times New Roman"/>
            <w:color w:val="000000" w:themeColor="text1"/>
            <w:sz w:val="26"/>
            <w:szCs w:val="26"/>
          </w:rPr>
          <w:delText xml:space="preserve">Device </w:delText>
        </w:r>
      </w:del>
      <w:ins w:id="54" w:author="nguyen ngan" w:date="2024-04-15T16:53:00Z">
        <w:r w:rsidR="009F0D50">
          <w:rPr>
            <w:rFonts w:ascii="Times New Roman" w:hAnsi="Times New Roman" w:cs="Times New Roman"/>
            <w:color w:val="000000" w:themeColor="text1"/>
            <w:sz w:val="26"/>
            <w:szCs w:val="26"/>
          </w:rPr>
          <w:t>Devices,</w:t>
        </w:r>
        <w:r w:rsidR="009F0D50" w:rsidRPr="00191CA4">
          <w:rPr>
            <w:rFonts w:ascii="Times New Roman" w:hAnsi="Times New Roman" w:cs="Times New Roman"/>
            <w:color w:val="000000" w:themeColor="text1"/>
            <w:sz w:val="26"/>
            <w:szCs w:val="26"/>
          </w:rPr>
          <w:t xml:space="preserve"> </w:t>
        </w:r>
      </w:ins>
      <w:r w:rsidRPr="00191CA4">
        <w:rPr>
          <w:rFonts w:ascii="Times New Roman" w:hAnsi="Times New Roman" w:cs="Times New Roman"/>
          <w:color w:val="000000" w:themeColor="text1"/>
          <w:sz w:val="26"/>
          <w:szCs w:val="26"/>
        </w:rPr>
        <w:t>and Related</w:t>
      </w:r>
    </w:p>
    <w:p w14:paraId="635EC86D" w14:textId="77777777" w:rsidR="00154507" w:rsidRPr="00191CA4" w:rsidRDefault="00154507" w:rsidP="00154507">
      <w:pPr>
        <w:spacing w:after="0" w:line="240" w:lineRule="auto"/>
        <w:jc w:val="both"/>
        <w:rPr>
          <w:rFonts w:ascii="Times New Roman" w:hAnsi="Times New Roman" w:cs="Times New Roman"/>
          <w:color w:val="000000" w:themeColor="text1"/>
          <w:sz w:val="26"/>
          <w:szCs w:val="26"/>
        </w:rPr>
      </w:pPr>
      <w:r w:rsidRPr="00191CA4">
        <w:rPr>
          <w:rFonts w:ascii="Times New Roman" w:hAnsi="Times New Roman" w:cs="Times New Roman"/>
          <w:color w:val="000000" w:themeColor="text1"/>
          <w:sz w:val="26"/>
          <w:szCs w:val="26"/>
        </w:rPr>
        <w:t>. Session 3. MEMS, Biosensors,</w:t>
      </w:r>
      <w:r w:rsidRPr="00191CA4">
        <w:rPr>
          <w:rFonts w:ascii="Times New Roman" w:eastAsia="Times New Roman" w:hAnsi="Times New Roman" w:cs="Times New Roman"/>
          <w:color w:val="000000" w:themeColor="text1"/>
          <w:sz w:val="26"/>
          <w:szCs w:val="26"/>
        </w:rPr>
        <w:t xml:space="preserve"> Biomedical Engineering </w:t>
      </w:r>
      <w:r w:rsidRPr="00191CA4">
        <w:rPr>
          <w:rFonts w:ascii="Times New Roman" w:hAnsi="Times New Roman" w:cs="Times New Roman"/>
          <w:color w:val="000000" w:themeColor="text1"/>
          <w:sz w:val="26"/>
          <w:szCs w:val="26"/>
        </w:rPr>
        <w:t>and Application</w:t>
      </w:r>
    </w:p>
    <w:p w14:paraId="463BEB98" w14:textId="5A5289B3" w:rsidR="00154507" w:rsidRPr="00191CA4" w:rsidRDefault="00154507" w:rsidP="00154507">
      <w:pPr>
        <w:spacing w:after="0" w:line="240" w:lineRule="auto"/>
        <w:jc w:val="both"/>
        <w:rPr>
          <w:rFonts w:ascii="Times New Roman" w:hAnsi="Times New Roman" w:cs="Times New Roman"/>
          <w:color w:val="000000" w:themeColor="text1"/>
          <w:sz w:val="26"/>
          <w:szCs w:val="26"/>
        </w:rPr>
      </w:pPr>
      <w:r w:rsidRPr="00191CA4">
        <w:rPr>
          <w:rFonts w:ascii="Times New Roman" w:hAnsi="Times New Roman" w:cs="Times New Roman"/>
          <w:color w:val="000000" w:themeColor="text1"/>
          <w:sz w:val="26"/>
          <w:szCs w:val="26"/>
        </w:rPr>
        <w:t xml:space="preserve">. Session 4. Microelectronics, </w:t>
      </w:r>
      <w:r w:rsidRPr="00191CA4">
        <w:rPr>
          <w:rFonts w:ascii="Times New Roman" w:eastAsia="Times New Roman" w:hAnsi="Times New Roman" w:cs="Times New Roman"/>
          <w:color w:val="000000" w:themeColor="text1"/>
          <w:sz w:val="26"/>
          <w:szCs w:val="26"/>
        </w:rPr>
        <w:t xml:space="preserve">Embedded </w:t>
      </w:r>
      <w:del w:id="55" w:author="nguyen ngan" w:date="2024-04-15T16:53:00Z">
        <w:r w:rsidRPr="00191CA4" w:rsidDel="009F0D50">
          <w:rPr>
            <w:rFonts w:ascii="Times New Roman" w:eastAsia="Times New Roman" w:hAnsi="Times New Roman" w:cs="Times New Roman"/>
            <w:color w:val="000000" w:themeColor="text1"/>
            <w:sz w:val="26"/>
            <w:szCs w:val="26"/>
          </w:rPr>
          <w:delText xml:space="preserve">System </w:delText>
        </w:r>
      </w:del>
      <w:ins w:id="56" w:author="nguyen ngan" w:date="2024-04-15T16:53:00Z">
        <w:r w:rsidR="009F0D50">
          <w:rPr>
            <w:rFonts w:ascii="Times New Roman" w:eastAsia="Times New Roman" w:hAnsi="Times New Roman" w:cs="Times New Roman"/>
            <w:color w:val="000000" w:themeColor="text1"/>
            <w:sz w:val="26"/>
            <w:szCs w:val="26"/>
          </w:rPr>
          <w:t>Systems</w:t>
        </w:r>
        <w:r w:rsidR="009F0D50" w:rsidRPr="00191CA4">
          <w:rPr>
            <w:rFonts w:ascii="Times New Roman" w:eastAsia="Times New Roman" w:hAnsi="Times New Roman" w:cs="Times New Roman"/>
            <w:color w:val="000000" w:themeColor="text1"/>
            <w:sz w:val="26"/>
            <w:szCs w:val="26"/>
          </w:rPr>
          <w:t xml:space="preserve"> </w:t>
        </w:r>
      </w:ins>
      <w:r w:rsidRPr="00191CA4">
        <w:rPr>
          <w:rFonts w:ascii="Times New Roman" w:eastAsia="Times New Roman" w:hAnsi="Times New Roman" w:cs="Times New Roman"/>
          <w:color w:val="000000" w:themeColor="text1"/>
          <w:sz w:val="26"/>
          <w:szCs w:val="26"/>
        </w:rPr>
        <w:t>and AI&amp;IoT</w:t>
      </w:r>
    </w:p>
    <w:p w14:paraId="03C9F293" w14:textId="77777777" w:rsidR="00154507" w:rsidRDefault="00154507" w:rsidP="00154507">
      <w:pPr>
        <w:spacing w:after="0" w:line="240" w:lineRule="auto"/>
        <w:jc w:val="both"/>
        <w:rPr>
          <w:rFonts w:ascii="Times New Roman" w:eastAsia="Times New Roman" w:hAnsi="Times New Roman" w:cs="Times New Roman"/>
          <w:color w:val="000000" w:themeColor="text1"/>
          <w:sz w:val="26"/>
          <w:szCs w:val="26"/>
        </w:rPr>
      </w:pPr>
      <w:r w:rsidRPr="00191CA4">
        <w:rPr>
          <w:rFonts w:ascii="Times New Roman" w:eastAsia="Times New Roman" w:hAnsi="Times New Roman" w:cs="Times New Roman"/>
          <w:color w:val="000000" w:themeColor="text1"/>
          <w:sz w:val="26"/>
          <w:szCs w:val="26"/>
        </w:rPr>
        <w:t>. Session 5. Computing Science, Simulation and  Modeling</w:t>
      </w:r>
    </w:p>
    <w:p w14:paraId="756BA866" w14:textId="77777777" w:rsidR="00154507" w:rsidRPr="00154507" w:rsidRDefault="00154507" w:rsidP="00154507">
      <w:pPr>
        <w:spacing w:after="0" w:line="240" w:lineRule="auto"/>
        <w:jc w:val="both"/>
        <w:rPr>
          <w:rFonts w:ascii="Times New Roman" w:eastAsia="Times New Roman" w:hAnsi="Times New Roman" w:cs="Times New Roman"/>
          <w:color w:val="FF0000"/>
          <w:sz w:val="26"/>
          <w:szCs w:val="26"/>
        </w:rPr>
      </w:pPr>
      <w:r w:rsidRPr="00154507">
        <w:rPr>
          <w:rFonts w:ascii="Times New Roman" w:hAnsi="Times New Roman" w:cs="Times New Roman"/>
          <w:color w:val="FF0000"/>
          <w:sz w:val="26"/>
          <w:szCs w:val="26"/>
        </w:rPr>
        <w:t>. Session 6. Civil and Geology Engineering</w:t>
      </w:r>
    </w:p>
    <w:p w14:paraId="3E283755" w14:textId="77777777" w:rsidR="00154507" w:rsidRPr="00154507" w:rsidRDefault="00154507" w:rsidP="00154507">
      <w:pPr>
        <w:spacing w:after="0" w:line="240" w:lineRule="auto"/>
        <w:jc w:val="both"/>
        <w:rPr>
          <w:rFonts w:ascii="Times New Roman" w:eastAsia="Times New Roman" w:hAnsi="Times New Roman" w:cs="Times New Roman"/>
          <w:color w:val="FF0000"/>
          <w:sz w:val="26"/>
          <w:szCs w:val="26"/>
        </w:rPr>
      </w:pPr>
      <w:r w:rsidRPr="00154507">
        <w:rPr>
          <w:rFonts w:ascii="Times New Roman" w:hAnsi="Times New Roman" w:cs="Times New Roman"/>
          <w:color w:val="FF0000"/>
          <w:sz w:val="26"/>
          <w:szCs w:val="26"/>
        </w:rPr>
        <w:t>. Session 7. Constructions, Machines and Mechanical Engineering</w:t>
      </w:r>
    </w:p>
    <w:p w14:paraId="26F29FD2" w14:textId="0645CDBF" w:rsidR="00FD6CC2" w:rsidRPr="00AA03B6" w:rsidRDefault="0008080B" w:rsidP="00351A64">
      <w:pPr>
        <w:spacing w:after="0" w:line="240" w:lineRule="auto"/>
        <w:rPr>
          <w:rFonts w:ascii="Times New Roman" w:hAnsi="Times New Roman" w:cs="Times New Roman"/>
          <w:b/>
          <w:bCs/>
          <w:color w:val="FF0000"/>
          <w:sz w:val="28"/>
          <w:szCs w:val="28"/>
        </w:rPr>
      </w:pPr>
      <w:bookmarkStart w:id="57" w:name="_Hlk116892332"/>
      <w:r w:rsidRPr="00AA03B6">
        <w:rPr>
          <w:rFonts w:ascii="Times New Roman" w:hAnsi="Times New Roman" w:cs="Times New Roman"/>
          <w:b/>
          <w:bCs/>
          <w:color w:val="FF0000"/>
          <w:sz w:val="28"/>
          <w:szCs w:val="28"/>
        </w:rPr>
        <w:t>*</w:t>
      </w:r>
      <w:bookmarkEnd w:id="52"/>
      <w:r w:rsidR="00351A64" w:rsidRPr="00AA03B6">
        <w:rPr>
          <w:rFonts w:ascii="Times New Roman" w:hAnsi="Times New Roman" w:cs="Times New Roman"/>
          <w:b/>
          <w:bCs/>
          <w:color w:val="FF0000"/>
          <w:sz w:val="28"/>
          <w:szCs w:val="28"/>
        </w:rPr>
        <w:t xml:space="preserve"> </w:t>
      </w:r>
      <w:r w:rsidR="00AA03B6" w:rsidRPr="00AA03B6">
        <w:rPr>
          <w:rFonts w:ascii="Times New Roman" w:hAnsi="Times New Roman" w:cs="Times New Roman"/>
          <w:b/>
          <w:bCs/>
          <w:color w:val="FF0000"/>
          <w:sz w:val="28"/>
          <w:szCs w:val="28"/>
        </w:rPr>
        <w:t xml:space="preserve">1 </w:t>
      </w:r>
      <w:r w:rsidR="00AA03B6">
        <w:rPr>
          <w:rFonts w:ascii="Times New Roman" w:hAnsi="Times New Roman" w:cs="Times New Roman"/>
          <w:b/>
          <w:bCs/>
          <w:color w:val="FF0000"/>
          <w:sz w:val="28"/>
          <w:szCs w:val="28"/>
        </w:rPr>
        <w:t>P</w:t>
      </w:r>
      <w:r w:rsidR="00FD6CC2" w:rsidRPr="00AA03B6">
        <w:rPr>
          <w:rFonts w:ascii="Times New Roman" w:hAnsi="Times New Roman" w:cs="Times New Roman"/>
          <w:b/>
          <w:bCs/>
          <w:color w:val="FF0000"/>
          <w:sz w:val="28"/>
          <w:szCs w:val="28"/>
        </w:rPr>
        <w:t xml:space="preserve">oster </w:t>
      </w:r>
      <w:r w:rsidR="00330AD5" w:rsidRPr="00AA03B6">
        <w:rPr>
          <w:rFonts w:ascii="Times New Roman" w:hAnsi="Times New Roman" w:cs="Times New Roman"/>
          <w:b/>
          <w:bCs/>
          <w:color w:val="FF0000"/>
          <w:sz w:val="28"/>
          <w:szCs w:val="28"/>
        </w:rPr>
        <w:t>Session</w:t>
      </w:r>
    </w:p>
    <w:p w14:paraId="5CA702DB" w14:textId="4EDAF69F" w:rsidR="00890228" w:rsidRPr="00B678F0" w:rsidRDefault="003E13A1" w:rsidP="00890228">
      <w:pPr>
        <w:spacing w:after="0" w:line="240" w:lineRule="auto"/>
        <w:rPr>
          <w:rFonts w:ascii="Times New Roman" w:hAnsi="Times New Roman" w:cs="Times New Roman"/>
          <w:b/>
          <w:color w:val="000000" w:themeColor="text1"/>
          <w:sz w:val="28"/>
          <w:szCs w:val="28"/>
        </w:rPr>
      </w:pPr>
      <w:r w:rsidRPr="00B678F0">
        <w:rPr>
          <w:rFonts w:ascii="Times New Roman" w:hAnsi="Times New Roman" w:cs="Times New Roman"/>
          <w:b/>
          <w:color w:val="000000" w:themeColor="text1"/>
          <w:sz w:val="28"/>
          <w:szCs w:val="28"/>
        </w:rPr>
        <w:t>10</w:t>
      </w:r>
      <w:r w:rsidR="00890228" w:rsidRPr="00B678F0">
        <w:rPr>
          <w:rFonts w:ascii="Times New Roman" w:hAnsi="Times New Roman" w:cs="Times New Roman"/>
          <w:b/>
          <w:color w:val="000000" w:themeColor="text1"/>
          <w:sz w:val="28"/>
          <w:szCs w:val="28"/>
        </w:rPr>
        <w:t>. Conference fee registration</w:t>
      </w:r>
      <w:r w:rsidR="0077026A" w:rsidRPr="00B678F0">
        <w:rPr>
          <w:rFonts w:ascii="Times New Roman" w:hAnsi="Times New Roman" w:cs="Times New Roman"/>
          <w:b/>
          <w:color w:val="000000" w:themeColor="text1"/>
          <w:sz w:val="28"/>
          <w:szCs w:val="28"/>
        </w:rPr>
        <w:t xml:space="preserve"> for authors</w:t>
      </w:r>
      <w:r w:rsidR="00F757FC" w:rsidRPr="00B678F0">
        <w:rPr>
          <w:rFonts w:ascii="Times New Roman" w:hAnsi="Times New Roman" w:cs="Times New Roman"/>
          <w:b/>
          <w:color w:val="000000" w:themeColor="text1"/>
          <w:sz w:val="28"/>
          <w:szCs w:val="28"/>
        </w:rPr>
        <w:t xml:space="preserve"> </w:t>
      </w:r>
      <w:r w:rsidR="00F757FC" w:rsidRPr="00B678F0">
        <w:rPr>
          <w:rFonts w:ascii="Times New Roman" w:hAnsi="Times New Roman" w:cs="Times New Roman"/>
          <w:bCs/>
          <w:color w:val="000000" w:themeColor="text1"/>
          <w:sz w:val="28"/>
          <w:szCs w:val="28"/>
        </w:rPr>
        <w:t>(</w:t>
      </w:r>
      <w:r w:rsidR="0077026A" w:rsidRPr="00B678F0">
        <w:rPr>
          <w:rFonts w:ascii="Times New Roman" w:hAnsi="Times New Roman" w:cs="Times New Roman"/>
          <w:bCs/>
          <w:color w:val="000000" w:themeColor="text1"/>
          <w:sz w:val="28"/>
          <w:szCs w:val="28"/>
        </w:rPr>
        <w:t>for a</w:t>
      </w:r>
      <w:r w:rsidR="00E01649" w:rsidRPr="00B678F0">
        <w:rPr>
          <w:rFonts w:ascii="Times New Roman" w:hAnsi="Times New Roman" w:cs="Times New Roman"/>
          <w:bCs/>
          <w:color w:val="000000" w:themeColor="text1"/>
          <w:sz w:val="28"/>
          <w:szCs w:val="28"/>
        </w:rPr>
        <w:t>bstract book</w:t>
      </w:r>
      <w:r w:rsidR="00F757FC" w:rsidRPr="00B678F0">
        <w:rPr>
          <w:rFonts w:ascii="Times New Roman" w:hAnsi="Times New Roman" w:cs="Times New Roman"/>
          <w:bCs/>
          <w:color w:val="000000" w:themeColor="text1"/>
          <w:sz w:val="28"/>
          <w:szCs w:val="28"/>
        </w:rPr>
        <w:t xml:space="preserve">, coffee break, </w:t>
      </w:r>
      <w:r w:rsidR="00476605">
        <w:rPr>
          <w:rFonts w:ascii="Times New Roman" w:hAnsi="Times New Roman" w:cs="Times New Roman"/>
          <w:bCs/>
          <w:color w:val="000000" w:themeColor="text1"/>
          <w:sz w:val="28"/>
          <w:szCs w:val="28"/>
        </w:rPr>
        <w:t xml:space="preserve">3 </w:t>
      </w:r>
      <w:r w:rsidR="00F757FC" w:rsidRPr="00B678F0">
        <w:rPr>
          <w:rFonts w:ascii="Times New Roman" w:hAnsi="Times New Roman" w:cs="Times New Roman"/>
          <w:bCs/>
          <w:color w:val="000000" w:themeColor="text1"/>
          <w:sz w:val="28"/>
          <w:szCs w:val="28"/>
        </w:rPr>
        <w:t>meals</w:t>
      </w:r>
      <w:r w:rsidR="00476605">
        <w:rPr>
          <w:rFonts w:ascii="Times New Roman" w:hAnsi="Times New Roman" w:cs="Times New Roman"/>
          <w:bCs/>
          <w:color w:val="000000" w:themeColor="text1"/>
          <w:sz w:val="28"/>
          <w:szCs w:val="28"/>
        </w:rPr>
        <w:t>, limousine bus for Vinh Long Province</w:t>
      </w:r>
      <w:r w:rsidR="00F757FC" w:rsidRPr="00B678F0">
        <w:rPr>
          <w:rFonts w:ascii="Times New Roman" w:hAnsi="Times New Roman" w:cs="Times New Roman"/>
          <w:bCs/>
          <w:color w:val="000000" w:themeColor="text1"/>
          <w:sz w:val="28"/>
          <w:szCs w:val="28"/>
        </w:rPr>
        <w:t>)</w:t>
      </w:r>
      <w:r w:rsidR="00890228" w:rsidRPr="00B678F0">
        <w:rPr>
          <w:rFonts w:ascii="Times New Roman" w:hAnsi="Times New Roman" w:cs="Times New Roman"/>
          <w:b/>
          <w:color w:val="000000" w:themeColor="text1"/>
          <w:sz w:val="28"/>
          <w:szCs w:val="28"/>
        </w:rPr>
        <w:t>:</w:t>
      </w:r>
    </w:p>
    <w:p w14:paraId="1CEDD66B" w14:textId="168CCA89" w:rsidR="00144CBE" w:rsidRPr="00B678F0" w:rsidRDefault="001F6A63" w:rsidP="00144CBE">
      <w:pPr>
        <w:spacing w:after="0" w:line="240" w:lineRule="auto"/>
        <w:rPr>
          <w:rFonts w:ascii="Times New Roman" w:hAnsi="Times New Roman" w:cs="Times New Roman"/>
          <w:bCs/>
          <w:color w:val="000000" w:themeColor="text1"/>
          <w:sz w:val="28"/>
          <w:szCs w:val="28"/>
        </w:rPr>
      </w:pPr>
      <w:r w:rsidRPr="00B678F0">
        <w:rPr>
          <w:rFonts w:ascii="Times New Roman" w:hAnsi="Times New Roman" w:cs="Times New Roman"/>
          <w:bCs/>
          <w:color w:val="000000" w:themeColor="text1"/>
          <w:sz w:val="28"/>
          <w:szCs w:val="28"/>
        </w:rPr>
        <w:t>-</w:t>
      </w:r>
      <w:r w:rsidR="00890228" w:rsidRPr="00B678F0">
        <w:rPr>
          <w:rFonts w:ascii="Times New Roman" w:hAnsi="Times New Roman" w:cs="Times New Roman"/>
          <w:bCs/>
          <w:color w:val="000000" w:themeColor="text1"/>
          <w:sz w:val="28"/>
          <w:szCs w:val="28"/>
        </w:rPr>
        <w:t xml:space="preserve"> Plena</w:t>
      </w:r>
      <w:r w:rsidR="00144CBE" w:rsidRPr="00B678F0">
        <w:rPr>
          <w:rFonts w:ascii="Times New Roman" w:hAnsi="Times New Roman" w:cs="Times New Roman"/>
          <w:bCs/>
          <w:color w:val="000000" w:themeColor="text1"/>
          <w:sz w:val="28"/>
          <w:szCs w:val="28"/>
        </w:rPr>
        <w:t>ry</w:t>
      </w:r>
      <w:r w:rsidR="00476605">
        <w:rPr>
          <w:rFonts w:ascii="Times New Roman" w:hAnsi="Times New Roman" w:cs="Times New Roman"/>
          <w:bCs/>
          <w:color w:val="000000" w:themeColor="text1"/>
          <w:sz w:val="28"/>
          <w:szCs w:val="28"/>
        </w:rPr>
        <w:t xml:space="preserve"> &amp;</w:t>
      </w:r>
      <w:r w:rsidR="003E13A1" w:rsidRPr="00B678F0">
        <w:rPr>
          <w:rFonts w:ascii="Times New Roman" w:hAnsi="Times New Roman" w:cs="Times New Roman"/>
          <w:bCs/>
          <w:color w:val="000000" w:themeColor="text1"/>
          <w:sz w:val="28"/>
          <w:szCs w:val="28"/>
        </w:rPr>
        <w:t xml:space="preserve"> </w:t>
      </w:r>
      <w:r w:rsidR="00890228" w:rsidRPr="00B678F0">
        <w:rPr>
          <w:rFonts w:ascii="Times New Roman" w:hAnsi="Times New Roman" w:cs="Times New Roman"/>
          <w:bCs/>
          <w:color w:val="000000" w:themeColor="text1"/>
          <w:sz w:val="28"/>
          <w:szCs w:val="28"/>
        </w:rPr>
        <w:t xml:space="preserve">Invited </w:t>
      </w:r>
      <w:r w:rsidR="003E13A1" w:rsidRPr="00B678F0">
        <w:rPr>
          <w:rFonts w:ascii="Times New Roman" w:hAnsi="Times New Roman" w:cs="Times New Roman"/>
          <w:bCs/>
          <w:color w:val="000000" w:themeColor="text1"/>
          <w:sz w:val="28"/>
          <w:szCs w:val="28"/>
        </w:rPr>
        <w:t xml:space="preserve">speakers, </w:t>
      </w:r>
      <w:r w:rsidR="00144CBE" w:rsidRPr="00B678F0">
        <w:rPr>
          <w:rFonts w:ascii="Times New Roman" w:hAnsi="Times New Roman" w:cs="Times New Roman"/>
          <w:bCs/>
          <w:color w:val="000000" w:themeColor="text1"/>
          <w:sz w:val="28"/>
          <w:szCs w:val="28"/>
        </w:rPr>
        <w:t>P</w:t>
      </w:r>
      <w:r w:rsidR="006242F9" w:rsidRPr="00B678F0">
        <w:rPr>
          <w:rFonts w:ascii="Times New Roman" w:hAnsi="Times New Roman" w:cs="Times New Roman"/>
          <w:bCs/>
          <w:color w:val="000000" w:themeColor="text1"/>
          <w:sz w:val="28"/>
          <w:szCs w:val="28"/>
        </w:rPr>
        <w:t>rogram committee</w:t>
      </w:r>
      <w:r w:rsidR="00B85BF1" w:rsidRPr="00B678F0">
        <w:rPr>
          <w:rFonts w:ascii="Times New Roman" w:hAnsi="Times New Roman" w:cs="Times New Roman"/>
          <w:bCs/>
          <w:color w:val="000000" w:themeColor="text1"/>
          <w:sz w:val="28"/>
          <w:szCs w:val="28"/>
        </w:rPr>
        <w:t>, Scientific comm</w:t>
      </w:r>
      <w:r w:rsidR="00253980" w:rsidRPr="00B678F0">
        <w:rPr>
          <w:rFonts w:ascii="Times New Roman" w:hAnsi="Times New Roman" w:cs="Times New Roman"/>
          <w:bCs/>
          <w:color w:val="000000" w:themeColor="text1"/>
          <w:sz w:val="28"/>
          <w:szCs w:val="28"/>
        </w:rPr>
        <w:t>i</w:t>
      </w:r>
      <w:r w:rsidR="00B85BF1" w:rsidRPr="00B678F0">
        <w:rPr>
          <w:rFonts w:ascii="Times New Roman" w:hAnsi="Times New Roman" w:cs="Times New Roman"/>
          <w:bCs/>
          <w:color w:val="000000" w:themeColor="text1"/>
          <w:sz w:val="28"/>
          <w:szCs w:val="28"/>
        </w:rPr>
        <w:t>ttee</w:t>
      </w:r>
      <w:r w:rsidR="0077026A" w:rsidRPr="00B678F0">
        <w:rPr>
          <w:rFonts w:ascii="Times New Roman" w:hAnsi="Times New Roman" w:cs="Times New Roman"/>
          <w:bCs/>
          <w:color w:val="000000" w:themeColor="text1"/>
          <w:sz w:val="28"/>
          <w:szCs w:val="28"/>
        </w:rPr>
        <w:t xml:space="preserve">: </w:t>
      </w:r>
      <w:r w:rsidR="0077026A" w:rsidRPr="00B678F0">
        <w:rPr>
          <w:rFonts w:ascii="Times New Roman" w:hAnsi="Times New Roman" w:cs="Times New Roman"/>
          <w:bCs/>
          <w:i/>
          <w:iCs/>
          <w:color w:val="000000" w:themeColor="text1"/>
          <w:sz w:val="28"/>
          <w:szCs w:val="28"/>
        </w:rPr>
        <w:t>F</w:t>
      </w:r>
      <w:r w:rsidR="00144CBE" w:rsidRPr="00B678F0">
        <w:rPr>
          <w:rFonts w:ascii="Times New Roman" w:hAnsi="Times New Roman" w:cs="Times New Roman"/>
          <w:bCs/>
          <w:i/>
          <w:iCs/>
          <w:color w:val="000000" w:themeColor="text1"/>
          <w:sz w:val="28"/>
          <w:szCs w:val="28"/>
        </w:rPr>
        <w:t>ree</w:t>
      </w:r>
      <w:r w:rsidR="00891107" w:rsidRPr="00B678F0">
        <w:rPr>
          <w:rFonts w:ascii="Times New Roman" w:hAnsi="Times New Roman" w:cs="Times New Roman"/>
          <w:bCs/>
          <w:i/>
          <w:iCs/>
          <w:color w:val="000000" w:themeColor="text1"/>
          <w:sz w:val="28"/>
          <w:szCs w:val="28"/>
        </w:rPr>
        <w:t xml:space="preserve"> of charge</w:t>
      </w:r>
    </w:p>
    <w:p w14:paraId="11DDED98" w14:textId="5790F582" w:rsidR="003E13A1" w:rsidRPr="00C418DF" w:rsidRDefault="001F6A63" w:rsidP="00890228">
      <w:pPr>
        <w:spacing w:after="0" w:line="240" w:lineRule="auto"/>
        <w:rPr>
          <w:rFonts w:ascii="Times New Roman" w:hAnsi="Times New Roman" w:cs="Times New Roman"/>
          <w:bCs/>
          <w:i/>
          <w:iCs/>
          <w:color w:val="FF0000"/>
          <w:sz w:val="28"/>
          <w:szCs w:val="28"/>
        </w:rPr>
      </w:pPr>
      <w:r w:rsidRPr="00C418DF">
        <w:rPr>
          <w:rFonts w:ascii="Times New Roman" w:hAnsi="Times New Roman" w:cs="Times New Roman"/>
          <w:bCs/>
          <w:color w:val="FF0000"/>
          <w:sz w:val="28"/>
          <w:szCs w:val="28"/>
        </w:rPr>
        <w:t>-</w:t>
      </w:r>
      <w:r w:rsidR="00890228" w:rsidRPr="00C418DF">
        <w:rPr>
          <w:rFonts w:ascii="Times New Roman" w:hAnsi="Times New Roman" w:cs="Times New Roman"/>
          <w:bCs/>
          <w:color w:val="FF0000"/>
          <w:sz w:val="28"/>
          <w:szCs w:val="28"/>
        </w:rPr>
        <w:t xml:space="preserve"> Professor</w:t>
      </w:r>
      <w:r w:rsidR="003E13A1" w:rsidRPr="00C418DF">
        <w:rPr>
          <w:rFonts w:ascii="Times New Roman" w:hAnsi="Times New Roman" w:cs="Times New Roman"/>
          <w:bCs/>
          <w:color w:val="FF0000"/>
          <w:sz w:val="28"/>
          <w:szCs w:val="28"/>
        </w:rPr>
        <w:t>s</w:t>
      </w:r>
      <w:r w:rsidR="00890228" w:rsidRPr="00C418DF">
        <w:rPr>
          <w:rFonts w:ascii="Times New Roman" w:hAnsi="Times New Roman" w:cs="Times New Roman"/>
          <w:bCs/>
          <w:color w:val="FF0000"/>
          <w:sz w:val="28"/>
          <w:szCs w:val="28"/>
        </w:rPr>
        <w:t xml:space="preserve">, </w:t>
      </w:r>
      <w:r w:rsidR="006242F9" w:rsidRPr="00C418DF">
        <w:rPr>
          <w:rFonts w:ascii="Times New Roman" w:hAnsi="Times New Roman" w:cs="Times New Roman"/>
          <w:bCs/>
          <w:color w:val="FF0000"/>
          <w:sz w:val="28"/>
          <w:szCs w:val="28"/>
        </w:rPr>
        <w:t>r</w:t>
      </w:r>
      <w:r w:rsidR="00890228" w:rsidRPr="00C418DF">
        <w:rPr>
          <w:rFonts w:ascii="Times New Roman" w:hAnsi="Times New Roman" w:cs="Times New Roman"/>
          <w:bCs/>
          <w:color w:val="FF0000"/>
          <w:sz w:val="28"/>
          <w:szCs w:val="28"/>
        </w:rPr>
        <w:t>esearcher</w:t>
      </w:r>
      <w:r w:rsidR="003E13A1" w:rsidRPr="00C418DF">
        <w:rPr>
          <w:rFonts w:ascii="Times New Roman" w:hAnsi="Times New Roman" w:cs="Times New Roman"/>
          <w:bCs/>
          <w:color w:val="FF0000"/>
          <w:sz w:val="28"/>
          <w:szCs w:val="28"/>
        </w:rPr>
        <w:t>s</w:t>
      </w:r>
      <w:r w:rsidR="00890228" w:rsidRPr="00C418DF">
        <w:rPr>
          <w:rFonts w:ascii="Times New Roman" w:hAnsi="Times New Roman" w:cs="Times New Roman"/>
          <w:bCs/>
          <w:color w:val="FF0000"/>
          <w:sz w:val="28"/>
          <w:szCs w:val="28"/>
        </w:rPr>
        <w:t xml:space="preserve">, </w:t>
      </w:r>
      <w:ins w:id="58" w:author="nguyen ngan" w:date="2024-04-15T16:53:00Z">
        <w:r w:rsidR="009F0D50">
          <w:rPr>
            <w:rFonts w:ascii="Times New Roman" w:hAnsi="Times New Roman" w:cs="Times New Roman"/>
            <w:bCs/>
            <w:color w:val="FF0000"/>
            <w:sz w:val="28"/>
            <w:szCs w:val="28"/>
          </w:rPr>
          <w:t xml:space="preserve">and </w:t>
        </w:r>
      </w:ins>
      <w:r w:rsidR="00890228" w:rsidRPr="00C418DF">
        <w:rPr>
          <w:rFonts w:ascii="Times New Roman" w:hAnsi="Times New Roman" w:cs="Times New Roman"/>
          <w:bCs/>
          <w:color w:val="FF0000"/>
          <w:sz w:val="28"/>
          <w:szCs w:val="28"/>
        </w:rPr>
        <w:t>lecturer</w:t>
      </w:r>
      <w:r w:rsidR="003E13A1" w:rsidRPr="00C418DF">
        <w:rPr>
          <w:rFonts w:ascii="Times New Roman" w:hAnsi="Times New Roman" w:cs="Times New Roman"/>
          <w:bCs/>
          <w:color w:val="FF0000"/>
          <w:sz w:val="28"/>
          <w:szCs w:val="28"/>
        </w:rPr>
        <w:t>s: 1</w:t>
      </w:r>
      <w:r w:rsidR="00C418DF" w:rsidRPr="00C418DF">
        <w:rPr>
          <w:rFonts w:ascii="Times New Roman" w:hAnsi="Times New Roman" w:cs="Times New Roman"/>
          <w:bCs/>
          <w:color w:val="FF0000"/>
          <w:sz w:val="28"/>
          <w:szCs w:val="28"/>
        </w:rPr>
        <w:t>5</w:t>
      </w:r>
      <w:r w:rsidR="003E13A1" w:rsidRPr="00C418DF">
        <w:rPr>
          <w:rFonts w:ascii="Times New Roman" w:hAnsi="Times New Roman" w:cs="Times New Roman"/>
          <w:bCs/>
          <w:color w:val="FF0000"/>
          <w:sz w:val="28"/>
          <w:szCs w:val="28"/>
        </w:rPr>
        <w:t>0 USD</w:t>
      </w:r>
      <w:r w:rsidR="00476605">
        <w:rPr>
          <w:rFonts w:ascii="Times New Roman" w:hAnsi="Times New Roman" w:cs="Times New Roman"/>
          <w:bCs/>
          <w:color w:val="FF0000"/>
          <w:sz w:val="28"/>
          <w:szCs w:val="28"/>
        </w:rPr>
        <w:t xml:space="preserve"> (on site 200USD)</w:t>
      </w:r>
      <w:r w:rsidRPr="00C418DF">
        <w:rPr>
          <w:rFonts w:ascii="Times New Roman" w:hAnsi="Times New Roman" w:cs="Times New Roman"/>
          <w:bCs/>
          <w:color w:val="FF0000"/>
          <w:sz w:val="28"/>
          <w:szCs w:val="28"/>
        </w:rPr>
        <w:t xml:space="preserve"> </w:t>
      </w:r>
      <w:r w:rsidRPr="00C418DF">
        <w:rPr>
          <w:rFonts w:ascii="Times New Roman" w:hAnsi="Times New Roman" w:cs="Times New Roman"/>
          <w:bCs/>
          <w:i/>
          <w:iCs/>
          <w:color w:val="FF0000"/>
          <w:sz w:val="28"/>
          <w:szCs w:val="28"/>
        </w:rPr>
        <w:t>(</w:t>
      </w:r>
      <w:r w:rsidR="00C418DF" w:rsidRPr="00C418DF">
        <w:rPr>
          <w:rFonts w:ascii="Times New Roman" w:hAnsi="Times New Roman" w:cs="Times New Roman"/>
          <w:bCs/>
          <w:i/>
          <w:iCs/>
          <w:color w:val="FF0000"/>
          <w:sz w:val="28"/>
          <w:szCs w:val="28"/>
        </w:rPr>
        <w:t>3</w:t>
      </w:r>
      <w:r w:rsidR="00A934D6" w:rsidRPr="00C418DF">
        <w:rPr>
          <w:rFonts w:ascii="Times New Roman" w:hAnsi="Times New Roman" w:cs="Times New Roman"/>
          <w:bCs/>
          <w:i/>
          <w:iCs/>
          <w:color w:val="FF0000"/>
          <w:sz w:val="28"/>
          <w:szCs w:val="28"/>
        </w:rPr>
        <w:t>.</w:t>
      </w:r>
      <w:r w:rsidR="00553F35" w:rsidRPr="00C418DF">
        <w:rPr>
          <w:rFonts w:ascii="Times New Roman" w:hAnsi="Times New Roman" w:cs="Times New Roman"/>
          <w:bCs/>
          <w:i/>
          <w:iCs/>
          <w:color w:val="FF0000"/>
          <w:sz w:val="28"/>
          <w:szCs w:val="28"/>
        </w:rPr>
        <w:t>0</w:t>
      </w:r>
      <w:r w:rsidRPr="00C418DF">
        <w:rPr>
          <w:rFonts w:ascii="Times New Roman" w:hAnsi="Times New Roman" w:cs="Times New Roman"/>
          <w:bCs/>
          <w:i/>
          <w:iCs/>
          <w:color w:val="FF0000"/>
          <w:sz w:val="28"/>
          <w:szCs w:val="28"/>
        </w:rPr>
        <w:t>00</w:t>
      </w:r>
      <w:r w:rsidR="00A934D6" w:rsidRPr="00C418DF">
        <w:rPr>
          <w:rFonts w:ascii="Times New Roman" w:hAnsi="Times New Roman" w:cs="Times New Roman"/>
          <w:bCs/>
          <w:i/>
          <w:iCs/>
          <w:color w:val="FF0000"/>
          <w:sz w:val="28"/>
          <w:szCs w:val="28"/>
        </w:rPr>
        <w:t>.</w:t>
      </w:r>
      <w:r w:rsidRPr="00C418DF">
        <w:rPr>
          <w:rFonts w:ascii="Times New Roman" w:hAnsi="Times New Roman" w:cs="Times New Roman"/>
          <w:bCs/>
          <w:i/>
          <w:iCs/>
          <w:color w:val="FF0000"/>
          <w:sz w:val="28"/>
          <w:szCs w:val="28"/>
        </w:rPr>
        <w:t>000 VNĐ for Vietnamese)</w:t>
      </w:r>
    </w:p>
    <w:p w14:paraId="7E8F8688" w14:textId="19F8832E" w:rsidR="00890228" w:rsidRPr="00C418DF" w:rsidRDefault="001F6A63" w:rsidP="00890228">
      <w:pPr>
        <w:spacing w:after="0" w:line="240" w:lineRule="auto"/>
        <w:rPr>
          <w:rFonts w:ascii="Times New Roman" w:hAnsi="Times New Roman" w:cs="Times New Roman"/>
          <w:bCs/>
          <w:i/>
          <w:iCs/>
          <w:color w:val="FF0000"/>
          <w:sz w:val="28"/>
          <w:szCs w:val="28"/>
        </w:rPr>
      </w:pPr>
      <w:r w:rsidRPr="00C418DF">
        <w:rPr>
          <w:rFonts w:ascii="Times New Roman" w:hAnsi="Times New Roman" w:cs="Times New Roman"/>
          <w:bCs/>
          <w:color w:val="FF0000"/>
          <w:sz w:val="28"/>
          <w:szCs w:val="28"/>
        </w:rPr>
        <w:t>-</w:t>
      </w:r>
      <w:r w:rsidR="003E13A1" w:rsidRPr="00C418DF">
        <w:rPr>
          <w:rFonts w:ascii="Times New Roman" w:hAnsi="Times New Roman" w:cs="Times New Roman"/>
          <w:bCs/>
          <w:color w:val="FF0000"/>
          <w:sz w:val="28"/>
          <w:szCs w:val="28"/>
        </w:rPr>
        <w:t xml:space="preserve"> S</w:t>
      </w:r>
      <w:r w:rsidR="0001223F" w:rsidRPr="00C418DF">
        <w:rPr>
          <w:rFonts w:ascii="Times New Roman" w:hAnsi="Times New Roman" w:cs="Times New Roman"/>
          <w:bCs/>
          <w:color w:val="FF0000"/>
          <w:sz w:val="28"/>
          <w:szCs w:val="28"/>
        </w:rPr>
        <w:t>tudent</w:t>
      </w:r>
      <w:r w:rsidR="003E13A1" w:rsidRPr="00C418DF">
        <w:rPr>
          <w:rFonts w:ascii="Times New Roman" w:hAnsi="Times New Roman" w:cs="Times New Roman"/>
          <w:bCs/>
          <w:color w:val="FF0000"/>
          <w:sz w:val="28"/>
          <w:szCs w:val="28"/>
        </w:rPr>
        <w:t>s and belong</w:t>
      </w:r>
      <w:r w:rsidR="00890228" w:rsidRPr="00C418DF">
        <w:rPr>
          <w:rFonts w:ascii="Times New Roman" w:hAnsi="Times New Roman" w:cs="Times New Roman"/>
          <w:bCs/>
          <w:color w:val="FF0000"/>
          <w:sz w:val="28"/>
          <w:szCs w:val="28"/>
        </w:rPr>
        <w:t xml:space="preserve">: </w:t>
      </w:r>
      <w:r w:rsidR="00C418DF" w:rsidRPr="00C418DF">
        <w:rPr>
          <w:rFonts w:ascii="Times New Roman" w:hAnsi="Times New Roman" w:cs="Times New Roman"/>
          <w:bCs/>
          <w:color w:val="FF0000"/>
          <w:sz w:val="28"/>
          <w:szCs w:val="28"/>
        </w:rPr>
        <w:t>75</w:t>
      </w:r>
      <w:r w:rsidR="00890228" w:rsidRPr="00C418DF">
        <w:rPr>
          <w:rFonts w:ascii="Times New Roman" w:hAnsi="Times New Roman" w:cs="Times New Roman"/>
          <w:bCs/>
          <w:color w:val="FF0000"/>
          <w:sz w:val="28"/>
          <w:szCs w:val="28"/>
        </w:rPr>
        <w:t>usd</w:t>
      </w:r>
      <w:r w:rsidR="00476605">
        <w:rPr>
          <w:rFonts w:ascii="Times New Roman" w:hAnsi="Times New Roman" w:cs="Times New Roman"/>
          <w:bCs/>
          <w:color w:val="FF0000"/>
          <w:sz w:val="28"/>
          <w:szCs w:val="28"/>
        </w:rPr>
        <w:t xml:space="preserve"> (on site 100USD)</w:t>
      </w:r>
      <w:del w:id="59" w:author="nguyen ngan" w:date="2024-04-15T16:53:00Z">
        <w:r w:rsidR="00476605" w:rsidRPr="00C418DF" w:rsidDel="009F0D50">
          <w:rPr>
            <w:rFonts w:ascii="Times New Roman" w:hAnsi="Times New Roman" w:cs="Times New Roman"/>
            <w:bCs/>
            <w:color w:val="FF0000"/>
            <w:sz w:val="28"/>
            <w:szCs w:val="28"/>
          </w:rPr>
          <w:delText xml:space="preserve"> </w:delText>
        </w:r>
      </w:del>
      <w:r w:rsidRPr="00C418DF">
        <w:rPr>
          <w:rFonts w:ascii="Times New Roman" w:hAnsi="Times New Roman" w:cs="Times New Roman"/>
          <w:bCs/>
          <w:i/>
          <w:iCs/>
          <w:color w:val="FF0000"/>
          <w:sz w:val="28"/>
          <w:szCs w:val="28"/>
        </w:rPr>
        <w:t xml:space="preserve"> (1</w:t>
      </w:r>
      <w:r w:rsidR="00A934D6" w:rsidRPr="00C418DF">
        <w:rPr>
          <w:rFonts w:ascii="Times New Roman" w:hAnsi="Times New Roman" w:cs="Times New Roman"/>
          <w:bCs/>
          <w:i/>
          <w:iCs/>
          <w:color w:val="FF0000"/>
          <w:sz w:val="28"/>
          <w:szCs w:val="28"/>
        </w:rPr>
        <w:t>.</w:t>
      </w:r>
      <w:r w:rsidR="00C418DF" w:rsidRPr="00C418DF">
        <w:rPr>
          <w:rFonts w:ascii="Times New Roman" w:hAnsi="Times New Roman" w:cs="Times New Roman"/>
          <w:bCs/>
          <w:i/>
          <w:iCs/>
          <w:color w:val="FF0000"/>
          <w:sz w:val="28"/>
          <w:szCs w:val="28"/>
        </w:rPr>
        <w:t>5</w:t>
      </w:r>
      <w:r w:rsidRPr="00C418DF">
        <w:rPr>
          <w:rFonts w:ascii="Times New Roman" w:hAnsi="Times New Roman" w:cs="Times New Roman"/>
          <w:bCs/>
          <w:i/>
          <w:iCs/>
          <w:color w:val="FF0000"/>
          <w:sz w:val="28"/>
          <w:szCs w:val="28"/>
        </w:rPr>
        <w:t>00</w:t>
      </w:r>
      <w:r w:rsidR="00A934D6" w:rsidRPr="00C418DF">
        <w:rPr>
          <w:rFonts w:ascii="Times New Roman" w:hAnsi="Times New Roman" w:cs="Times New Roman"/>
          <w:bCs/>
          <w:i/>
          <w:iCs/>
          <w:color w:val="FF0000"/>
          <w:sz w:val="28"/>
          <w:szCs w:val="28"/>
        </w:rPr>
        <w:t>.</w:t>
      </w:r>
      <w:r w:rsidR="00553F35" w:rsidRPr="00C418DF">
        <w:rPr>
          <w:rFonts w:ascii="Times New Roman" w:hAnsi="Times New Roman" w:cs="Times New Roman"/>
          <w:bCs/>
          <w:i/>
          <w:iCs/>
          <w:color w:val="FF0000"/>
          <w:sz w:val="28"/>
          <w:szCs w:val="28"/>
        </w:rPr>
        <w:t>0</w:t>
      </w:r>
      <w:r w:rsidRPr="00C418DF">
        <w:rPr>
          <w:rFonts w:ascii="Times New Roman" w:hAnsi="Times New Roman" w:cs="Times New Roman"/>
          <w:bCs/>
          <w:i/>
          <w:iCs/>
          <w:color w:val="FF0000"/>
          <w:sz w:val="28"/>
          <w:szCs w:val="28"/>
        </w:rPr>
        <w:t>00 VNĐ for Vietnamese)</w:t>
      </w:r>
    </w:p>
    <w:p w14:paraId="0B863EB1" w14:textId="0BDB9FD1" w:rsidR="00890228" w:rsidRPr="00B678F0" w:rsidRDefault="001F6A63" w:rsidP="00B41883">
      <w:pPr>
        <w:spacing w:after="0" w:line="240" w:lineRule="auto"/>
        <w:jc w:val="both"/>
        <w:rPr>
          <w:rFonts w:ascii="Times New Roman" w:hAnsi="Times New Roman" w:cs="Times New Roman"/>
          <w:i/>
          <w:iCs/>
          <w:color w:val="000000" w:themeColor="text1"/>
          <w:sz w:val="28"/>
          <w:szCs w:val="28"/>
        </w:rPr>
      </w:pPr>
      <w:r w:rsidRPr="00B678F0">
        <w:rPr>
          <w:rFonts w:ascii="Times New Roman" w:hAnsi="Times New Roman" w:cs="Times New Roman"/>
          <w:color w:val="000000" w:themeColor="text1"/>
          <w:sz w:val="28"/>
          <w:szCs w:val="28"/>
        </w:rPr>
        <w:t xml:space="preserve">- </w:t>
      </w:r>
      <w:r w:rsidR="004A5952" w:rsidRPr="00B678F0">
        <w:rPr>
          <w:rFonts w:ascii="Times New Roman" w:hAnsi="Times New Roman" w:cs="Times New Roman"/>
          <w:color w:val="000000" w:themeColor="text1"/>
          <w:sz w:val="28"/>
          <w:szCs w:val="28"/>
        </w:rPr>
        <w:t>Bank account Transfer</w:t>
      </w:r>
      <w:r w:rsidRPr="00B678F0">
        <w:rPr>
          <w:rFonts w:ascii="Times New Roman" w:hAnsi="Times New Roman" w:cs="Times New Roman"/>
          <w:color w:val="000000" w:themeColor="text1"/>
          <w:sz w:val="28"/>
          <w:szCs w:val="28"/>
        </w:rPr>
        <w:t>:</w:t>
      </w:r>
    </w:p>
    <w:p w14:paraId="7B39CD71" w14:textId="754F7BF6" w:rsidR="001F6A63" w:rsidRPr="00B678F0" w:rsidRDefault="001F6A63" w:rsidP="00B41883">
      <w:pPr>
        <w:spacing w:after="0" w:line="240" w:lineRule="auto"/>
        <w:jc w:val="both"/>
        <w:rPr>
          <w:rFonts w:ascii="Times New Roman" w:hAnsi="Times New Roman" w:cs="Times New Roman"/>
          <w:i/>
          <w:iCs/>
          <w:color w:val="000000" w:themeColor="text1"/>
          <w:sz w:val="28"/>
          <w:szCs w:val="28"/>
        </w:rPr>
      </w:pPr>
      <w:r w:rsidRPr="00B678F0">
        <w:rPr>
          <w:rFonts w:ascii="Times New Roman" w:hAnsi="Times New Roman" w:cs="Times New Roman"/>
          <w:i/>
          <w:iCs/>
          <w:color w:val="000000" w:themeColor="text1"/>
          <w:sz w:val="28"/>
          <w:szCs w:val="28"/>
        </w:rPr>
        <w:t xml:space="preserve">. Bank Account (US dollar and VN dong): </w:t>
      </w:r>
      <w:r w:rsidRPr="00C418DF">
        <w:rPr>
          <w:rFonts w:ascii="Times New Roman" w:hAnsi="Times New Roman" w:cs="Times New Roman"/>
          <w:i/>
          <w:iCs/>
          <w:color w:val="FF0000"/>
          <w:sz w:val="28"/>
          <w:szCs w:val="28"/>
        </w:rPr>
        <w:t>ICEBA</w:t>
      </w:r>
    </w:p>
    <w:p w14:paraId="6F9E53A6" w14:textId="77777777" w:rsidR="001F6A63" w:rsidRPr="00B678F0" w:rsidRDefault="001F6A63" w:rsidP="00B41883">
      <w:pPr>
        <w:spacing w:after="0" w:line="240" w:lineRule="auto"/>
        <w:jc w:val="both"/>
        <w:rPr>
          <w:rFonts w:ascii="Times New Roman" w:hAnsi="Times New Roman" w:cs="Times New Roman"/>
          <w:i/>
          <w:iCs/>
          <w:color w:val="000000" w:themeColor="text1"/>
          <w:sz w:val="28"/>
          <w:szCs w:val="28"/>
        </w:rPr>
      </w:pPr>
      <w:r w:rsidRPr="00B678F0">
        <w:rPr>
          <w:rFonts w:ascii="Times New Roman" w:hAnsi="Times New Roman" w:cs="Times New Roman"/>
          <w:i/>
          <w:iCs/>
          <w:color w:val="000000" w:themeColor="text1"/>
          <w:sz w:val="28"/>
          <w:szCs w:val="28"/>
        </w:rPr>
        <w:t xml:space="preserve">. Name of Account holder: HUYNH THANH NHAN </w:t>
      </w:r>
    </w:p>
    <w:p w14:paraId="3E9E33EB" w14:textId="0037C039" w:rsidR="002254B2" w:rsidRPr="00B678F0" w:rsidRDefault="001F6A63" w:rsidP="00B41883">
      <w:pPr>
        <w:spacing w:after="0" w:line="240" w:lineRule="auto"/>
        <w:jc w:val="both"/>
        <w:rPr>
          <w:rFonts w:ascii="Times New Roman" w:hAnsi="Times New Roman" w:cs="Times New Roman"/>
          <w:color w:val="000000" w:themeColor="text1"/>
          <w:sz w:val="28"/>
          <w:szCs w:val="28"/>
        </w:rPr>
      </w:pPr>
      <w:r w:rsidRPr="00B678F0">
        <w:rPr>
          <w:rFonts w:ascii="Times New Roman" w:hAnsi="Times New Roman" w:cs="Times New Roman"/>
          <w:i/>
          <w:iCs/>
          <w:color w:val="000000" w:themeColor="text1"/>
          <w:sz w:val="28"/>
          <w:szCs w:val="28"/>
        </w:rPr>
        <w:t xml:space="preserve">. Bank name: Joint Stock Commercial Bank for Investment and Development of Vietnam </w:t>
      </w:r>
    </w:p>
    <w:p w14:paraId="151C5F78" w14:textId="02A64FCF" w:rsidR="00B46B9F" w:rsidRPr="00B678F0" w:rsidRDefault="00B46B9F" w:rsidP="00B41883">
      <w:pPr>
        <w:spacing w:after="0" w:line="240" w:lineRule="auto"/>
        <w:jc w:val="both"/>
        <w:rPr>
          <w:rFonts w:ascii="Times New Roman" w:hAnsi="Times New Roman" w:cs="Times New Roman"/>
          <w:i/>
          <w:iCs/>
          <w:color w:val="000000" w:themeColor="text1"/>
          <w:sz w:val="28"/>
          <w:szCs w:val="28"/>
        </w:rPr>
      </w:pPr>
      <w:r w:rsidRPr="00B678F0">
        <w:rPr>
          <w:rFonts w:ascii="Times New Roman" w:hAnsi="Times New Roman" w:cs="Times New Roman"/>
          <w:i/>
          <w:iCs/>
          <w:color w:val="000000" w:themeColor="text1"/>
          <w:sz w:val="28"/>
          <w:szCs w:val="28"/>
        </w:rPr>
        <w:t>. Swift code: BIDVVNVX</w:t>
      </w:r>
    </w:p>
    <w:p w14:paraId="27737473" w14:textId="77777777" w:rsidR="00B46B9F" w:rsidRPr="00B678F0" w:rsidRDefault="00B46B9F" w:rsidP="00B41883">
      <w:pPr>
        <w:spacing w:after="0" w:line="240" w:lineRule="auto"/>
        <w:jc w:val="both"/>
        <w:rPr>
          <w:rFonts w:ascii="Times New Roman" w:hAnsi="Times New Roman" w:cs="Times New Roman"/>
          <w:color w:val="000000" w:themeColor="text1"/>
          <w:sz w:val="28"/>
          <w:szCs w:val="28"/>
        </w:rPr>
      </w:pPr>
    </w:p>
    <w:bookmarkEnd w:id="57"/>
    <w:p w14:paraId="1DFA6514" w14:textId="12369337" w:rsidR="00B03E4B" w:rsidRPr="00B678F0" w:rsidRDefault="00890228" w:rsidP="00B03E4B">
      <w:pPr>
        <w:spacing w:after="0" w:line="240" w:lineRule="auto"/>
        <w:rPr>
          <w:rFonts w:ascii="Times New Roman" w:hAnsi="Times New Roman" w:cs="Times New Roman"/>
          <w:b/>
          <w:color w:val="000000" w:themeColor="text1"/>
          <w:sz w:val="28"/>
          <w:szCs w:val="28"/>
        </w:rPr>
      </w:pPr>
      <w:r w:rsidRPr="00B678F0">
        <w:rPr>
          <w:rFonts w:ascii="Times New Roman" w:hAnsi="Times New Roman" w:cs="Times New Roman"/>
          <w:b/>
          <w:color w:val="000000" w:themeColor="text1"/>
          <w:sz w:val="28"/>
          <w:szCs w:val="28"/>
        </w:rPr>
        <w:t>1</w:t>
      </w:r>
      <w:r w:rsidR="001F6A63" w:rsidRPr="00B678F0">
        <w:rPr>
          <w:rFonts w:ascii="Times New Roman" w:hAnsi="Times New Roman" w:cs="Times New Roman"/>
          <w:b/>
          <w:color w:val="000000" w:themeColor="text1"/>
          <w:sz w:val="28"/>
          <w:szCs w:val="28"/>
        </w:rPr>
        <w:t>1</w:t>
      </w:r>
      <w:r w:rsidR="00B03E4B" w:rsidRPr="00B678F0">
        <w:rPr>
          <w:rFonts w:ascii="Times New Roman" w:hAnsi="Times New Roman" w:cs="Times New Roman"/>
          <w:b/>
          <w:color w:val="000000" w:themeColor="text1"/>
          <w:sz w:val="28"/>
          <w:szCs w:val="28"/>
        </w:rPr>
        <w:t>. The deadline:</w:t>
      </w:r>
      <w:r w:rsidR="00C418DF" w:rsidRPr="00C418DF">
        <w:rPr>
          <w:rFonts w:ascii="Times New Roman" w:hAnsi="Times New Roman" w:cs="Times New Roman"/>
          <w:b/>
          <w:bCs/>
          <w:color w:val="FF0000"/>
          <w:sz w:val="28"/>
          <w:szCs w:val="28"/>
        </w:rPr>
        <w:t xml:space="preserve"> </w:t>
      </w:r>
    </w:p>
    <w:p w14:paraId="745181B5" w14:textId="32CE7AF9" w:rsidR="008364B7" w:rsidRPr="00154507" w:rsidRDefault="008364B7" w:rsidP="00B03E4B">
      <w:pPr>
        <w:spacing w:after="0" w:line="240" w:lineRule="auto"/>
        <w:rPr>
          <w:rFonts w:ascii="Times New Roman" w:hAnsi="Times New Roman" w:cs="Times New Roman"/>
          <w:bCs/>
          <w:color w:val="FF0000"/>
          <w:sz w:val="28"/>
          <w:szCs w:val="28"/>
        </w:rPr>
      </w:pPr>
      <w:r w:rsidRPr="00154507">
        <w:rPr>
          <w:rFonts w:ascii="Times New Roman" w:hAnsi="Times New Roman" w:cs="Times New Roman"/>
          <w:bCs/>
          <w:color w:val="FF0000"/>
          <w:sz w:val="28"/>
          <w:szCs w:val="28"/>
        </w:rPr>
        <w:t xml:space="preserve">- </w:t>
      </w:r>
      <w:r w:rsidR="00D4118C" w:rsidRPr="00154507">
        <w:rPr>
          <w:rFonts w:ascii="Times New Roman" w:hAnsi="Times New Roman" w:cs="Times New Roman"/>
          <w:bCs/>
          <w:color w:val="FF0000"/>
          <w:sz w:val="28"/>
          <w:szCs w:val="28"/>
        </w:rPr>
        <w:t xml:space="preserve">Abstract </w:t>
      </w:r>
      <w:del w:id="60" w:author="nguyen ngan" w:date="2024-04-15T16:54:00Z">
        <w:r w:rsidR="00D4118C" w:rsidRPr="00154507" w:rsidDel="009F0D50">
          <w:rPr>
            <w:rFonts w:ascii="Times New Roman" w:hAnsi="Times New Roman" w:cs="Times New Roman"/>
            <w:bCs/>
            <w:color w:val="FF0000"/>
            <w:sz w:val="28"/>
            <w:szCs w:val="28"/>
          </w:rPr>
          <w:delText xml:space="preserve"> </w:delText>
        </w:r>
      </w:del>
      <w:r w:rsidR="00D4118C" w:rsidRPr="00154507">
        <w:rPr>
          <w:rFonts w:ascii="Times New Roman" w:hAnsi="Times New Roman" w:cs="Times New Roman"/>
          <w:bCs/>
          <w:color w:val="FF0000"/>
          <w:sz w:val="28"/>
          <w:szCs w:val="28"/>
        </w:rPr>
        <w:t>submission</w:t>
      </w:r>
      <w:r w:rsidR="00391227" w:rsidRPr="00154507">
        <w:rPr>
          <w:rFonts w:ascii="Times New Roman" w:hAnsi="Times New Roman" w:cs="Times New Roman"/>
          <w:bCs/>
          <w:color w:val="FF0000"/>
          <w:sz w:val="28"/>
          <w:szCs w:val="28"/>
        </w:rPr>
        <w:t xml:space="preserve"> and registration</w:t>
      </w:r>
      <w:r w:rsidRPr="00154507">
        <w:rPr>
          <w:rFonts w:ascii="Times New Roman" w:hAnsi="Times New Roman" w:cs="Times New Roman"/>
          <w:bCs/>
          <w:color w:val="FF0000"/>
          <w:sz w:val="28"/>
          <w:szCs w:val="28"/>
        </w:rPr>
        <w:t xml:space="preserve">: </w:t>
      </w:r>
      <w:r w:rsidR="00815415" w:rsidRPr="00154507">
        <w:rPr>
          <w:rFonts w:ascii="Times New Roman" w:hAnsi="Times New Roman" w:cs="Times New Roman"/>
          <w:bCs/>
          <w:color w:val="FF0000"/>
          <w:sz w:val="28"/>
          <w:szCs w:val="28"/>
        </w:rPr>
        <w:t>May 10</w:t>
      </w:r>
      <w:del w:id="61" w:author="nguyen ngan" w:date="2024-04-15T16:56:00Z">
        <w:r w:rsidR="00391227" w:rsidRPr="00154507" w:rsidDel="009F0D50">
          <w:rPr>
            <w:rFonts w:ascii="Times New Roman" w:hAnsi="Times New Roman" w:cs="Times New Roman"/>
            <w:bCs/>
            <w:color w:val="FF0000"/>
            <w:sz w:val="28"/>
            <w:szCs w:val="28"/>
            <w:vertAlign w:val="superscript"/>
          </w:rPr>
          <w:delText>th</w:delText>
        </w:r>
        <w:r w:rsidR="00391227" w:rsidRPr="00154507" w:rsidDel="009F0D50">
          <w:rPr>
            <w:rFonts w:ascii="Times New Roman" w:hAnsi="Times New Roman" w:cs="Times New Roman"/>
            <w:bCs/>
            <w:color w:val="FF0000"/>
            <w:sz w:val="28"/>
            <w:szCs w:val="28"/>
          </w:rPr>
          <w:delText xml:space="preserve"> </w:delText>
        </w:r>
      </w:del>
      <w:r w:rsidR="00330AD5" w:rsidRPr="00154507">
        <w:rPr>
          <w:rFonts w:ascii="Times New Roman" w:hAnsi="Times New Roman" w:cs="Times New Roman"/>
          <w:bCs/>
          <w:color w:val="FF0000"/>
          <w:sz w:val="28"/>
          <w:szCs w:val="28"/>
        </w:rPr>
        <w:t>,</w:t>
      </w:r>
      <w:r w:rsidR="008B1E09" w:rsidRPr="00154507">
        <w:rPr>
          <w:rFonts w:ascii="Times New Roman" w:hAnsi="Times New Roman" w:cs="Times New Roman"/>
          <w:bCs/>
          <w:color w:val="FF0000"/>
          <w:sz w:val="28"/>
          <w:szCs w:val="28"/>
        </w:rPr>
        <w:t xml:space="preserve"> 202</w:t>
      </w:r>
      <w:r w:rsidR="00815415" w:rsidRPr="00154507">
        <w:rPr>
          <w:rFonts w:ascii="Times New Roman" w:hAnsi="Times New Roman" w:cs="Times New Roman"/>
          <w:bCs/>
          <w:color w:val="FF0000"/>
          <w:sz w:val="28"/>
          <w:szCs w:val="28"/>
        </w:rPr>
        <w:t>4</w:t>
      </w:r>
    </w:p>
    <w:p w14:paraId="332913DA" w14:textId="793D0DB6" w:rsidR="00815415" w:rsidRPr="00154507" w:rsidRDefault="00815415" w:rsidP="00B03E4B">
      <w:pPr>
        <w:spacing w:after="0" w:line="240" w:lineRule="auto"/>
        <w:rPr>
          <w:rFonts w:ascii="Times New Roman" w:hAnsi="Times New Roman" w:cs="Times New Roman"/>
          <w:bCs/>
          <w:color w:val="FF0000"/>
          <w:sz w:val="28"/>
          <w:szCs w:val="28"/>
        </w:rPr>
      </w:pPr>
      <w:r w:rsidRPr="00154507">
        <w:rPr>
          <w:rFonts w:ascii="Times New Roman" w:hAnsi="Times New Roman" w:cs="Times New Roman"/>
          <w:bCs/>
          <w:color w:val="FF0000"/>
          <w:sz w:val="28"/>
          <w:szCs w:val="28"/>
        </w:rPr>
        <w:t xml:space="preserve">- </w:t>
      </w:r>
      <w:del w:id="62" w:author="nguyen ngan" w:date="2024-04-15T16:55:00Z">
        <w:r w:rsidRPr="00154507" w:rsidDel="009F0D50">
          <w:rPr>
            <w:rFonts w:ascii="Times New Roman" w:hAnsi="Times New Roman" w:cs="Times New Roman"/>
            <w:bCs/>
            <w:color w:val="FF0000"/>
            <w:sz w:val="28"/>
            <w:szCs w:val="28"/>
          </w:rPr>
          <w:delText>Thông báo chấp nhận</w:delText>
        </w:r>
      </w:del>
      <w:ins w:id="63" w:author="nguyen ngan" w:date="2024-04-15T16:55:00Z">
        <w:r w:rsidR="009F0D50">
          <w:rPr>
            <w:rFonts w:ascii="Times New Roman" w:hAnsi="Times New Roman" w:cs="Times New Roman"/>
            <w:bCs/>
            <w:color w:val="FF0000"/>
            <w:sz w:val="28"/>
            <w:szCs w:val="28"/>
          </w:rPr>
          <w:t>A</w:t>
        </w:r>
      </w:ins>
      <w:ins w:id="64" w:author="nguyen ngan" w:date="2024-04-15T16:56:00Z">
        <w:r w:rsidR="009F0D50">
          <w:rPr>
            <w:rFonts w:ascii="Times New Roman" w:hAnsi="Times New Roman" w:cs="Times New Roman"/>
            <w:bCs/>
            <w:color w:val="FF0000"/>
            <w:sz w:val="28"/>
            <w:szCs w:val="28"/>
          </w:rPr>
          <w:t>bstract result annoucement</w:t>
        </w:r>
      </w:ins>
      <w:del w:id="65" w:author="nguyen ngan" w:date="2024-04-15T16:56:00Z">
        <w:r w:rsidRPr="00154507" w:rsidDel="009F0D50">
          <w:rPr>
            <w:rFonts w:ascii="Times New Roman" w:hAnsi="Times New Roman" w:cs="Times New Roman"/>
            <w:bCs/>
            <w:color w:val="FF0000"/>
            <w:sz w:val="28"/>
            <w:szCs w:val="28"/>
          </w:rPr>
          <w:delText xml:space="preserve"> abstract</w:delText>
        </w:r>
      </w:del>
      <w:r w:rsidRPr="00154507">
        <w:rPr>
          <w:rFonts w:ascii="Times New Roman" w:hAnsi="Times New Roman" w:cs="Times New Roman"/>
          <w:bCs/>
          <w:color w:val="FF0000"/>
          <w:sz w:val="28"/>
          <w:szCs w:val="28"/>
        </w:rPr>
        <w:t>: June 10</w:t>
      </w:r>
      <w:del w:id="66" w:author="nguyen ngan" w:date="2024-04-15T16:56:00Z">
        <w:r w:rsidRPr="00154507" w:rsidDel="009F0D50">
          <w:rPr>
            <w:rFonts w:ascii="Times New Roman" w:hAnsi="Times New Roman" w:cs="Times New Roman"/>
            <w:bCs/>
            <w:color w:val="FF0000"/>
            <w:sz w:val="28"/>
            <w:szCs w:val="28"/>
            <w:vertAlign w:val="superscript"/>
          </w:rPr>
          <w:delText>th</w:delText>
        </w:r>
        <w:r w:rsidRPr="00154507" w:rsidDel="009F0D50">
          <w:rPr>
            <w:rFonts w:ascii="Times New Roman" w:hAnsi="Times New Roman" w:cs="Times New Roman"/>
            <w:bCs/>
            <w:color w:val="FF0000"/>
            <w:sz w:val="28"/>
            <w:szCs w:val="28"/>
          </w:rPr>
          <w:delText xml:space="preserve"> </w:delText>
        </w:r>
      </w:del>
      <w:r w:rsidRPr="00154507">
        <w:rPr>
          <w:rFonts w:ascii="Times New Roman" w:hAnsi="Times New Roman" w:cs="Times New Roman"/>
          <w:bCs/>
          <w:color w:val="FF0000"/>
          <w:sz w:val="28"/>
          <w:szCs w:val="28"/>
        </w:rPr>
        <w:t>, 2024</w:t>
      </w:r>
    </w:p>
    <w:p w14:paraId="6849EE6B" w14:textId="448123DE" w:rsidR="00C735D6" w:rsidRPr="00154507" w:rsidRDefault="00C735D6" w:rsidP="00C735D6">
      <w:pPr>
        <w:spacing w:after="0" w:line="240" w:lineRule="auto"/>
        <w:rPr>
          <w:rFonts w:ascii="Times New Roman" w:hAnsi="Times New Roman" w:cs="Times New Roman"/>
          <w:bCs/>
          <w:color w:val="FF0000"/>
          <w:sz w:val="28"/>
          <w:szCs w:val="28"/>
        </w:rPr>
      </w:pPr>
      <w:r w:rsidRPr="00154507">
        <w:rPr>
          <w:rFonts w:ascii="Times New Roman" w:hAnsi="Times New Roman" w:cs="Times New Roman"/>
          <w:bCs/>
          <w:color w:val="FF0000"/>
          <w:sz w:val="28"/>
          <w:szCs w:val="28"/>
        </w:rPr>
        <w:t>- Full paper submission</w:t>
      </w:r>
      <w:r w:rsidR="00815415" w:rsidRPr="00154507">
        <w:rPr>
          <w:rFonts w:ascii="Times New Roman" w:hAnsi="Times New Roman" w:cs="Times New Roman"/>
          <w:bCs/>
          <w:color w:val="FF0000"/>
          <w:sz w:val="28"/>
          <w:szCs w:val="28"/>
        </w:rPr>
        <w:t xml:space="preserve"> (via website of IEEJ)</w:t>
      </w:r>
      <w:r w:rsidRPr="00154507">
        <w:rPr>
          <w:rFonts w:ascii="Times New Roman" w:hAnsi="Times New Roman" w:cs="Times New Roman"/>
          <w:bCs/>
          <w:color w:val="FF0000"/>
          <w:sz w:val="28"/>
          <w:szCs w:val="28"/>
        </w:rPr>
        <w:t xml:space="preserve">: </w:t>
      </w:r>
      <w:r w:rsidR="00815415" w:rsidRPr="00154507">
        <w:rPr>
          <w:rFonts w:ascii="Times New Roman" w:hAnsi="Times New Roman" w:cs="Times New Roman"/>
          <w:bCs/>
          <w:color w:val="FF0000"/>
          <w:sz w:val="28"/>
          <w:szCs w:val="28"/>
        </w:rPr>
        <w:t xml:space="preserve">September </w:t>
      </w:r>
      <w:r w:rsidRPr="00154507">
        <w:rPr>
          <w:rFonts w:ascii="Times New Roman" w:hAnsi="Times New Roman" w:cs="Times New Roman"/>
          <w:bCs/>
          <w:color w:val="FF0000"/>
          <w:sz w:val="28"/>
          <w:szCs w:val="28"/>
        </w:rPr>
        <w:t>1</w:t>
      </w:r>
      <w:r w:rsidR="00815415" w:rsidRPr="00154507">
        <w:rPr>
          <w:rFonts w:ascii="Times New Roman" w:hAnsi="Times New Roman" w:cs="Times New Roman"/>
          <w:bCs/>
          <w:color w:val="FF0000"/>
          <w:sz w:val="28"/>
          <w:szCs w:val="28"/>
        </w:rPr>
        <w:t>0</w:t>
      </w:r>
      <w:del w:id="67" w:author="nguyen ngan" w:date="2024-04-15T16:56:00Z">
        <w:r w:rsidR="00391227" w:rsidRPr="00154507" w:rsidDel="009F0D50">
          <w:rPr>
            <w:rFonts w:ascii="Times New Roman" w:hAnsi="Times New Roman" w:cs="Times New Roman"/>
            <w:bCs/>
            <w:color w:val="FF0000"/>
            <w:sz w:val="28"/>
            <w:szCs w:val="28"/>
            <w:vertAlign w:val="superscript"/>
          </w:rPr>
          <w:delText>th</w:delText>
        </w:r>
      </w:del>
      <w:r w:rsidRPr="00154507">
        <w:rPr>
          <w:rFonts w:ascii="Times New Roman" w:hAnsi="Times New Roman" w:cs="Times New Roman"/>
          <w:bCs/>
          <w:color w:val="FF0000"/>
          <w:sz w:val="28"/>
          <w:szCs w:val="28"/>
        </w:rPr>
        <w:t>,</w:t>
      </w:r>
      <w:r w:rsidR="008B1E09" w:rsidRPr="00154507">
        <w:rPr>
          <w:rFonts w:ascii="Times New Roman" w:hAnsi="Times New Roman" w:cs="Times New Roman"/>
          <w:bCs/>
          <w:color w:val="FF0000"/>
          <w:sz w:val="28"/>
          <w:szCs w:val="28"/>
        </w:rPr>
        <w:t xml:space="preserve"> 202</w:t>
      </w:r>
      <w:r w:rsidR="00815415" w:rsidRPr="00154507">
        <w:rPr>
          <w:rFonts w:ascii="Times New Roman" w:hAnsi="Times New Roman" w:cs="Times New Roman"/>
          <w:bCs/>
          <w:color w:val="FF0000"/>
          <w:sz w:val="28"/>
          <w:szCs w:val="28"/>
        </w:rPr>
        <w:t>4</w:t>
      </w:r>
    </w:p>
    <w:p w14:paraId="5B044EE9" w14:textId="0522EB6B" w:rsidR="00391227" w:rsidRPr="00154507" w:rsidRDefault="00391227" w:rsidP="00391227">
      <w:pPr>
        <w:spacing w:after="0" w:line="240" w:lineRule="auto"/>
        <w:rPr>
          <w:rFonts w:ascii="Times New Roman" w:hAnsi="Times New Roman" w:cs="Times New Roman"/>
          <w:bCs/>
          <w:color w:val="FF0000"/>
          <w:sz w:val="28"/>
          <w:szCs w:val="28"/>
        </w:rPr>
      </w:pPr>
      <w:r w:rsidRPr="00154507">
        <w:rPr>
          <w:rFonts w:ascii="Times New Roman" w:hAnsi="Times New Roman" w:cs="Times New Roman"/>
          <w:bCs/>
          <w:color w:val="FF0000"/>
          <w:sz w:val="28"/>
          <w:szCs w:val="28"/>
        </w:rPr>
        <w:t xml:space="preserve">- Conference payment fee: Before </w:t>
      </w:r>
      <w:r w:rsidR="00476605" w:rsidRPr="00154507">
        <w:rPr>
          <w:rFonts w:ascii="Times New Roman" w:hAnsi="Times New Roman" w:cs="Times New Roman"/>
          <w:bCs/>
          <w:color w:val="FF0000"/>
          <w:sz w:val="28"/>
          <w:szCs w:val="28"/>
        </w:rPr>
        <w:t xml:space="preserve">October </w:t>
      </w:r>
      <w:del w:id="68" w:author="nguyen ngan" w:date="2024-04-15T16:56:00Z">
        <w:r w:rsidR="00815415" w:rsidRPr="00154507" w:rsidDel="009F0D50">
          <w:rPr>
            <w:rFonts w:ascii="Times New Roman" w:hAnsi="Times New Roman" w:cs="Times New Roman"/>
            <w:bCs/>
            <w:color w:val="FF0000"/>
            <w:sz w:val="28"/>
            <w:szCs w:val="28"/>
          </w:rPr>
          <w:delText xml:space="preserve"> </w:delText>
        </w:r>
      </w:del>
      <w:r w:rsidR="00476605" w:rsidRPr="00154507">
        <w:rPr>
          <w:rFonts w:ascii="Times New Roman" w:hAnsi="Times New Roman" w:cs="Times New Roman"/>
          <w:bCs/>
          <w:color w:val="FF0000"/>
          <w:sz w:val="28"/>
          <w:szCs w:val="28"/>
        </w:rPr>
        <w:t>1</w:t>
      </w:r>
      <w:r w:rsidR="00815415" w:rsidRPr="00154507">
        <w:rPr>
          <w:rFonts w:ascii="Times New Roman" w:hAnsi="Times New Roman" w:cs="Times New Roman"/>
          <w:bCs/>
          <w:color w:val="FF0000"/>
          <w:sz w:val="28"/>
          <w:szCs w:val="28"/>
        </w:rPr>
        <w:t>0</w:t>
      </w:r>
      <w:del w:id="69" w:author="nguyen ngan" w:date="2024-04-15T16:56:00Z">
        <w:r w:rsidR="00815415" w:rsidRPr="00154507" w:rsidDel="009F0D50">
          <w:rPr>
            <w:rFonts w:ascii="Times New Roman" w:hAnsi="Times New Roman" w:cs="Times New Roman"/>
            <w:bCs/>
            <w:color w:val="FF0000"/>
            <w:sz w:val="28"/>
            <w:szCs w:val="28"/>
            <w:vertAlign w:val="superscript"/>
          </w:rPr>
          <w:delText>th</w:delText>
        </w:r>
      </w:del>
      <w:r w:rsidR="00815415" w:rsidRPr="00154507">
        <w:rPr>
          <w:rFonts w:ascii="Times New Roman" w:hAnsi="Times New Roman" w:cs="Times New Roman"/>
          <w:bCs/>
          <w:color w:val="FF0000"/>
          <w:sz w:val="28"/>
          <w:szCs w:val="28"/>
        </w:rPr>
        <w:t>, 2024</w:t>
      </w:r>
    </w:p>
    <w:p w14:paraId="0944627F" w14:textId="0AC23103" w:rsidR="004A5952" w:rsidRPr="00154507" w:rsidRDefault="004A5952" w:rsidP="004A5952">
      <w:pPr>
        <w:spacing w:after="0" w:line="240" w:lineRule="auto"/>
        <w:rPr>
          <w:rFonts w:ascii="Times New Roman" w:hAnsi="Times New Roman" w:cs="Times New Roman"/>
          <w:bCs/>
          <w:color w:val="FF0000"/>
          <w:sz w:val="28"/>
          <w:szCs w:val="28"/>
        </w:rPr>
      </w:pPr>
      <w:r w:rsidRPr="00154507">
        <w:rPr>
          <w:rFonts w:ascii="Times New Roman" w:hAnsi="Times New Roman" w:cs="Times New Roman"/>
          <w:bCs/>
          <w:color w:val="FF0000"/>
          <w:sz w:val="28"/>
          <w:szCs w:val="28"/>
        </w:rPr>
        <w:t xml:space="preserve">- </w:t>
      </w:r>
      <w:r w:rsidR="00391227" w:rsidRPr="00154507">
        <w:rPr>
          <w:rFonts w:ascii="Times New Roman" w:hAnsi="Times New Roman" w:cs="Times New Roman"/>
          <w:bCs/>
          <w:color w:val="FF0000"/>
          <w:sz w:val="28"/>
          <w:szCs w:val="28"/>
        </w:rPr>
        <w:t>Session s</w:t>
      </w:r>
      <w:r w:rsidRPr="00154507">
        <w:rPr>
          <w:rFonts w:ascii="Times New Roman" w:hAnsi="Times New Roman" w:cs="Times New Roman"/>
          <w:bCs/>
          <w:color w:val="FF0000"/>
          <w:sz w:val="28"/>
          <w:szCs w:val="28"/>
        </w:rPr>
        <w:t xml:space="preserve">chedule </w:t>
      </w:r>
      <w:del w:id="70" w:author="nguyen ngan" w:date="2024-04-15T16:55:00Z">
        <w:r w:rsidR="00391227" w:rsidRPr="00154507" w:rsidDel="009F0D50">
          <w:rPr>
            <w:rFonts w:ascii="Times New Roman" w:hAnsi="Times New Roman" w:cs="Times New Roman"/>
            <w:bCs/>
            <w:color w:val="FF0000"/>
            <w:sz w:val="28"/>
            <w:szCs w:val="28"/>
          </w:rPr>
          <w:delText>annoucement</w:delText>
        </w:r>
      </w:del>
      <w:ins w:id="71" w:author="nguyen ngan" w:date="2024-04-15T16:55:00Z">
        <w:r w:rsidR="009F0D50" w:rsidRPr="00154507">
          <w:rPr>
            <w:rFonts w:ascii="Times New Roman" w:hAnsi="Times New Roman" w:cs="Times New Roman"/>
            <w:bCs/>
            <w:color w:val="FF0000"/>
            <w:sz w:val="28"/>
            <w:szCs w:val="28"/>
          </w:rPr>
          <w:t>announcement</w:t>
        </w:r>
      </w:ins>
      <w:r w:rsidRPr="00154507">
        <w:rPr>
          <w:rFonts w:ascii="Times New Roman" w:hAnsi="Times New Roman" w:cs="Times New Roman"/>
          <w:bCs/>
          <w:color w:val="FF0000"/>
          <w:sz w:val="28"/>
          <w:szCs w:val="28"/>
        </w:rPr>
        <w:t xml:space="preserve">: </w:t>
      </w:r>
      <w:r w:rsidR="00815415" w:rsidRPr="00154507">
        <w:rPr>
          <w:rFonts w:ascii="Times New Roman" w:hAnsi="Times New Roman" w:cs="Times New Roman"/>
          <w:bCs/>
          <w:color w:val="FF0000"/>
          <w:sz w:val="28"/>
          <w:szCs w:val="28"/>
        </w:rPr>
        <w:t xml:space="preserve">October </w:t>
      </w:r>
      <w:r w:rsidR="00476605" w:rsidRPr="00154507">
        <w:rPr>
          <w:rFonts w:ascii="Times New Roman" w:hAnsi="Times New Roman" w:cs="Times New Roman"/>
          <w:bCs/>
          <w:color w:val="FF0000"/>
          <w:sz w:val="28"/>
          <w:szCs w:val="28"/>
        </w:rPr>
        <w:t>1</w:t>
      </w:r>
      <w:r w:rsidR="00815415" w:rsidRPr="00154507">
        <w:rPr>
          <w:rFonts w:ascii="Times New Roman" w:hAnsi="Times New Roman" w:cs="Times New Roman"/>
          <w:bCs/>
          <w:color w:val="FF0000"/>
          <w:sz w:val="28"/>
          <w:szCs w:val="28"/>
        </w:rPr>
        <w:t>0</w:t>
      </w:r>
      <w:del w:id="72" w:author="nguyen ngan" w:date="2024-04-15T16:56:00Z">
        <w:r w:rsidR="00815415" w:rsidRPr="00154507" w:rsidDel="009F0D50">
          <w:rPr>
            <w:rFonts w:ascii="Times New Roman" w:hAnsi="Times New Roman" w:cs="Times New Roman"/>
            <w:bCs/>
            <w:color w:val="FF0000"/>
            <w:sz w:val="28"/>
            <w:szCs w:val="28"/>
            <w:vertAlign w:val="superscript"/>
          </w:rPr>
          <w:delText>th</w:delText>
        </w:r>
      </w:del>
      <w:r w:rsidR="00815415" w:rsidRPr="00154507">
        <w:rPr>
          <w:rFonts w:ascii="Times New Roman" w:hAnsi="Times New Roman" w:cs="Times New Roman"/>
          <w:bCs/>
          <w:color w:val="FF0000"/>
          <w:sz w:val="28"/>
          <w:szCs w:val="28"/>
        </w:rPr>
        <w:t>, 2024</w:t>
      </w:r>
    </w:p>
    <w:p w14:paraId="1F834894" w14:textId="4A0B42DB" w:rsidR="004A5952" w:rsidRPr="00154507" w:rsidRDefault="004A5952" w:rsidP="004A5952">
      <w:pPr>
        <w:spacing w:after="0" w:line="240" w:lineRule="auto"/>
        <w:rPr>
          <w:rFonts w:ascii="Times New Roman" w:hAnsi="Times New Roman" w:cs="Times New Roman"/>
          <w:bCs/>
          <w:color w:val="FF0000"/>
          <w:sz w:val="28"/>
          <w:szCs w:val="28"/>
        </w:rPr>
      </w:pPr>
      <w:r w:rsidRPr="00154507">
        <w:rPr>
          <w:rFonts w:ascii="Times New Roman" w:hAnsi="Times New Roman" w:cs="Times New Roman"/>
          <w:bCs/>
          <w:color w:val="FF0000"/>
          <w:sz w:val="28"/>
          <w:szCs w:val="28"/>
        </w:rPr>
        <w:t xml:space="preserve">- Conference day: </w:t>
      </w:r>
      <w:r w:rsidR="00815415" w:rsidRPr="00154507">
        <w:rPr>
          <w:rFonts w:ascii="Times New Roman" w:hAnsi="Times New Roman" w:cs="Times New Roman"/>
          <w:bCs/>
          <w:color w:val="FF0000"/>
          <w:sz w:val="28"/>
          <w:szCs w:val="28"/>
        </w:rPr>
        <w:t xml:space="preserve">November </w:t>
      </w:r>
      <w:r w:rsidR="00AA03B6" w:rsidRPr="00154507">
        <w:rPr>
          <w:rFonts w:ascii="Times New Roman" w:hAnsi="Times New Roman" w:cs="Times New Roman"/>
          <w:bCs/>
          <w:color w:val="FF0000"/>
          <w:sz w:val="28"/>
          <w:szCs w:val="28"/>
        </w:rPr>
        <w:t>10,</w:t>
      </w:r>
      <w:r w:rsidR="00815415" w:rsidRPr="00154507">
        <w:rPr>
          <w:rFonts w:ascii="Times New Roman" w:hAnsi="Times New Roman" w:cs="Times New Roman"/>
          <w:bCs/>
          <w:color w:val="FF0000"/>
          <w:sz w:val="28"/>
          <w:szCs w:val="28"/>
        </w:rPr>
        <w:t>11</w:t>
      </w:r>
      <w:r w:rsidR="00E32820" w:rsidRPr="00154507">
        <w:rPr>
          <w:rFonts w:ascii="Times New Roman" w:hAnsi="Times New Roman" w:cs="Times New Roman"/>
          <w:bCs/>
          <w:color w:val="FF0000"/>
          <w:sz w:val="28"/>
          <w:szCs w:val="28"/>
        </w:rPr>
        <w:t>&amp;</w:t>
      </w:r>
      <w:r w:rsidR="00815415" w:rsidRPr="00154507">
        <w:rPr>
          <w:rFonts w:ascii="Times New Roman" w:hAnsi="Times New Roman" w:cs="Times New Roman"/>
          <w:bCs/>
          <w:color w:val="FF0000"/>
          <w:sz w:val="28"/>
          <w:szCs w:val="28"/>
        </w:rPr>
        <w:t>12</w:t>
      </w:r>
      <w:r w:rsidRPr="00154507">
        <w:rPr>
          <w:rFonts w:ascii="Times New Roman" w:hAnsi="Times New Roman" w:cs="Times New Roman"/>
          <w:bCs/>
          <w:color w:val="FF0000"/>
          <w:sz w:val="28"/>
          <w:szCs w:val="28"/>
        </w:rPr>
        <w:t>,</w:t>
      </w:r>
      <w:r w:rsidR="00E32820" w:rsidRPr="00154507">
        <w:rPr>
          <w:rFonts w:ascii="Times New Roman" w:hAnsi="Times New Roman" w:cs="Times New Roman"/>
          <w:bCs/>
          <w:color w:val="FF0000"/>
          <w:sz w:val="28"/>
          <w:szCs w:val="28"/>
        </w:rPr>
        <w:t xml:space="preserve"> </w:t>
      </w:r>
      <w:r w:rsidRPr="00154507">
        <w:rPr>
          <w:rFonts w:ascii="Times New Roman" w:hAnsi="Times New Roman" w:cs="Times New Roman"/>
          <w:bCs/>
          <w:color w:val="FF0000"/>
          <w:sz w:val="28"/>
          <w:szCs w:val="28"/>
        </w:rPr>
        <w:t>202</w:t>
      </w:r>
      <w:r w:rsidR="00815415" w:rsidRPr="00154507">
        <w:rPr>
          <w:rFonts w:ascii="Times New Roman" w:hAnsi="Times New Roman" w:cs="Times New Roman"/>
          <w:bCs/>
          <w:color w:val="FF0000"/>
          <w:sz w:val="28"/>
          <w:szCs w:val="28"/>
        </w:rPr>
        <w:t>4</w:t>
      </w:r>
    </w:p>
    <w:p w14:paraId="5C0A1700" w14:textId="77777777" w:rsidR="00640D6D" w:rsidRPr="00B678F0" w:rsidRDefault="00640D6D" w:rsidP="00B03E4B">
      <w:pPr>
        <w:spacing w:after="0" w:line="240" w:lineRule="auto"/>
        <w:rPr>
          <w:rFonts w:ascii="Arial" w:hAnsi="Arial" w:cs="Arial"/>
          <w:color w:val="000000" w:themeColor="text1"/>
          <w:shd w:val="clear" w:color="auto" w:fill="FFFFFF"/>
        </w:rPr>
      </w:pPr>
    </w:p>
    <w:p w14:paraId="633CAB02" w14:textId="0D0EC151" w:rsidR="00FD6CC2" w:rsidRPr="00B678F0" w:rsidRDefault="005C173C" w:rsidP="00FD6CC2">
      <w:pPr>
        <w:spacing w:after="0" w:line="240" w:lineRule="auto"/>
        <w:rPr>
          <w:rFonts w:ascii="Times New Roman" w:eastAsiaTheme="majorEastAsia" w:hAnsi="Times New Roman" w:cs="Times New Roman"/>
          <w:b/>
          <w:color w:val="000000" w:themeColor="text1"/>
          <w:sz w:val="28"/>
          <w:szCs w:val="28"/>
        </w:rPr>
      </w:pPr>
      <w:r w:rsidRPr="00B678F0">
        <w:rPr>
          <w:rFonts w:ascii="Times New Roman" w:hAnsi="Times New Roman" w:cs="Times New Roman"/>
          <w:b/>
          <w:color w:val="000000" w:themeColor="text1"/>
          <w:sz w:val="28"/>
          <w:szCs w:val="28"/>
        </w:rPr>
        <w:t>1</w:t>
      </w:r>
      <w:r w:rsidR="001F6A63" w:rsidRPr="00B678F0">
        <w:rPr>
          <w:rFonts w:ascii="Times New Roman" w:hAnsi="Times New Roman" w:cs="Times New Roman"/>
          <w:b/>
          <w:color w:val="000000" w:themeColor="text1"/>
          <w:sz w:val="28"/>
          <w:szCs w:val="28"/>
        </w:rPr>
        <w:t>2</w:t>
      </w:r>
      <w:r w:rsidRPr="00B678F0">
        <w:rPr>
          <w:rFonts w:ascii="Times New Roman" w:hAnsi="Times New Roman" w:cs="Times New Roman"/>
          <w:b/>
          <w:color w:val="000000" w:themeColor="text1"/>
          <w:sz w:val="28"/>
          <w:szCs w:val="28"/>
        </w:rPr>
        <w:t xml:space="preserve">. Contact for </w:t>
      </w:r>
      <w:r w:rsidRPr="00B678F0">
        <w:rPr>
          <w:rFonts w:ascii="Times New Roman" w:eastAsiaTheme="majorEastAsia" w:hAnsi="Times New Roman" w:cs="Times New Roman"/>
          <w:b/>
          <w:color w:val="000000" w:themeColor="text1"/>
          <w:sz w:val="28"/>
          <w:szCs w:val="28"/>
        </w:rPr>
        <w:t>I</w:t>
      </w:r>
      <w:r w:rsidR="00C735D6" w:rsidRPr="00B678F0">
        <w:rPr>
          <w:rFonts w:ascii="Times New Roman" w:eastAsiaTheme="majorEastAsia" w:hAnsi="Times New Roman" w:cs="Times New Roman"/>
          <w:b/>
          <w:color w:val="000000" w:themeColor="text1"/>
          <w:sz w:val="28"/>
          <w:szCs w:val="28"/>
        </w:rPr>
        <w:t>C</w:t>
      </w:r>
      <w:r w:rsidRPr="00B678F0">
        <w:rPr>
          <w:rFonts w:ascii="Times New Roman" w:eastAsiaTheme="majorEastAsia" w:hAnsi="Times New Roman" w:cs="Times New Roman"/>
          <w:b/>
          <w:color w:val="000000" w:themeColor="text1"/>
          <w:sz w:val="28"/>
          <w:szCs w:val="28"/>
        </w:rPr>
        <w:t>E</w:t>
      </w:r>
      <w:r w:rsidR="00C735D6" w:rsidRPr="00B678F0">
        <w:rPr>
          <w:rFonts w:ascii="Times New Roman" w:eastAsiaTheme="majorEastAsia" w:hAnsi="Times New Roman" w:cs="Times New Roman"/>
          <w:b/>
          <w:color w:val="000000" w:themeColor="text1"/>
          <w:sz w:val="28"/>
          <w:szCs w:val="28"/>
        </w:rPr>
        <w:t>B</w:t>
      </w:r>
      <w:r w:rsidRPr="00B678F0">
        <w:rPr>
          <w:rFonts w:ascii="Times New Roman" w:eastAsiaTheme="majorEastAsia" w:hAnsi="Times New Roman" w:cs="Times New Roman"/>
          <w:b/>
          <w:color w:val="000000" w:themeColor="text1"/>
          <w:sz w:val="28"/>
          <w:szCs w:val="28"/>
        </w:rPr>
        <w:t>A202</w:t>
      </w:r>
      <w:r w:rsidR="004D00DA">
        <w:rPr>
          <w:rFonts w:ascii="Times New Roman" w:eastAsiaTheme="majorEastAsia" w:hAnsi="Times New Roman" w:cs="Times New Roman"/>
          <w:b/>
          <w:color w:val="000000" w:themeColor="text1"/>
          <w:sz w:val="28"/>
          <w:szCs w:val="28"/>
        </w:rPr>
        <w:t>4</w:t>
      </w:r>
      <w:r w:rsidRPr="00B678F0">
        <w:rPr>
          <w:rFonts w:ascii="Times New Roman" w:eastAsiaTheme="majorEastAsia" w:hAnsi="Times New Roman" w:cs="Times New Roman"/>
          <w:b/>
          <w:color w:val="000000" w:themeColor="text1"/>
          <w:sz w:val="28"/>
          <w:szCs w:val="28"/>
        </w:rPr>
        <w:t>:</w:t>
      </w:r>
    </w:p>
    <w:p w14:paraId="1AC43DF4" w14:textId="77777777" w:rsidR="00C523FD" w:rsidRPr="00B678F0" w:rsidRDefault="00C523FD" w:rsidP="00C523FD">
      <w:pPr>
        <w:spacing w:after="0" w:line="240" w:lineRule="auto"/>
        <w:rPr>
          <w:rFonts w:ascii="Times New Roman" w:eastAsia="Times New Roman" w:hAnsi="Times New Roman" w:cs="Times New Roman"/>
          <w:b/>
          <w:bCs/>
          <w:color w:val="000000" w:themeColor="text1"/>
          <w:sz w:val="28"/>
          <w:szCs w:val="28"/>
        </w:rPr>
      </w:pPr>
      <w:r w:rsidRPr="00B678F0">
        <w:rPr>
          <w:rFonts w:ascii="Times New Roman" w:eastAsia="Times New Roman" w:hAnsi="Times New Roman" w:cs="Times New Roman"/>
          <w:b/>
          <w:bCs/>
          <w:color w:val="000000" w:themeColor="text1"/>
          <w:sz w:val="28"/>
          <w:szCs w:val="28"/>
        </w:rPr>
        <w:t>The Secretary</w:t>
      </w:r>
    </w:p>
    <w:p w14:paraId="56C4EFE3" w14:textId="667A52AF" w:rsidR="00C523FD" w:rsidRPr="00B678F0" w:rsidRDefault="00C523FD" w:rsidP="00C523FD">
      <w:pPr>
        <w:spacing w:after="0" w:line="240" w:lineRule="auto"/>
        <w:rPr>
          <w:rFonts w:ascii="Times New Roman" w:eastAsia="Times New Roman" w:hAnsi="Times New Roman" w:cs="Times New Roman"/>
          <w:color w:val="000000" w:themeColor="text1"/>
          <w:sz w:val="28"/>
          <w:szCs w:val="28"/>
        </w:rPr>
      </w:pPr>
      <w:r w:rsidRPr="00B678F0">
        <w:rPr>
          <w:rFonts w:ascii="Times New Roman" w:eastAsia="Times New Roman" w:hAnsi="Times New Roman" w:cs="Times New Roman"/>
          <w:color w:val="000000" w:themeColor="text1"/>
          <w:sz w:val="28"/>
          <w:szCs w:val="28"/>
        </w:rPr>
        <w:t>Address: 227 Nguyen Van Cu Street, Di</w:t>
      </w:r>
      <w:r w:rsidR="00373ED2" w:rsidRPr="00B678F0">
        <w:rPr>
          <w:rFonts w:ascii="Times New Roman" w:eastAsia="Times New Roman" w:hAnsi="Times New Roman" w:cs="Times New Roman"/>
          <w:color w:val="000000" w:themeColor="text1"/>
          <w:sz w:val="28"/>
          <w:szCs w:val="28"/>
        </w:rPr>
        <w:t>s</w:t>
      </w:r>
      <w:r w:rsidRPr="00B678F0">
        <w:rPr>
          <w:rFonts w:ascii="Times New Roman" w:eastAsia="Times New Roman" w:hAnsi="Times New Roman" w:cs="Times New Roman"/>
          <w:color w:val="000000" w:themeColor="text1"/>
          <w:sz w:val="28"/>
          <w:szCs w:val="28"/>
        </w:rPr>
        <w:t>trict 5, Ho Chi Minh city, Vietnam.</w:t>
      </w:r>
    </w:p>
    <w:p w14:paraId="5C33BD84" w14:textId="29241E55" w:rsidR="00C523FD" w:rsidRPr="00B678F0" w:rsidRDefault="00C523FD" w:rsidP="00C523FD">
      <w:pPr>
        <w:spacing w:after="0" w:line="240" w:lineRule="auto"/>
        <w:rPr>
          <w:rFonts w:ascii="Times New Roman" w:eastAsia="Times New Roman" w:hAnsi="Times New Roman" w:cs="Times New Roman"/>
          <w:color w:val="000000" w:themeColor="text1"/>
          <w:sz w:val="28"/>
          <w:szCs w:val="28"/>
        </w:rPr>
      </w:pPr>
      <w:r w:rsidRPr="00B678F0">
        <w:rPr>
          <w:rFonts w:ascii="Times New Roman" w:eastAsia="Times New Roman" w:hAnsi="Times New Roman" w:cs="Times New Roman"/>
          <w:color w:val="000000" w:themeColor="text1"/>
          <w:sz w:val="28"/>
          <w:szCs w:val="28"/>
        </w:rPr>
        <w:t xml:space="preserve">Email: </w:t>
      </w:r>
      <w:del w:id="73" w:author="nguyen ngan" w:date="2024-04-15T16:57:00Z">
        <w:r w:rsidR="0062369B" w:rsidRPr="0062369B" w:rsidDel="009F0D50">
          <w:rPr>
            <w:rFonts w:ascii="Times New Roman" w:hAnsi="Times New Roman" w:cs="Times New Roman"/>
            <w:bCs/>
            <w:color w:val="FF0000"/>
            <w:sz w:val="28"/>
            <w:szCs w:val="28"/>
          </w:rPr>
          <w:delText>international</w:delText>
        </w:r>
        <w:r w:rsidR="000F0C72" w:rsidDel="009F0D50">
          <w:rPr>
            <w:rFonts w:ascii="Times New Roman" w:hAnsi="Times New Roman" w:cs="Times New Roman"/>
            <w:bCs/>
            <w:color w:val="FF0000"/>
            <w:sz w:val="28"/>
            <w:szCs w:val="28"/>
          </w:rPr>
          <w:delText>-</w:delText>
        </w:r>
        <w:r w:rsidR="0062369B" w:rsidRPr="0062369B" w:rsidDel="009F0D50">
          <w:rPr>
            <w:rFonts w:ascii="Times New Roman" w:hAnsi="Times New Roman" w:cs="Times New Roman"/>
            <w:bCs/>
            <w:color w:val="FF0000"/>
            <w:sz w:val="28"/>
            <w:szCs w:val="28"/>
          </w:rPr>
          <w:delText>conf-</w:delText>
        </w:r>
        <w:r w:rsidR="00000000" w:rsidDel="009F0D50">
          <w:fldChar w:fldCharType="begin"/>
        </w:r>
        <w:r w:rsidR="00000000" w:rsidDel="009F0D50">
          <w:delInstrText>HYPERLINK "mailto:iceba@gmail.com"</w:delInstrText>
        </w:r>
        <w:r w:rsidR="00000000" w:rsidDel="009F0D50">
          <w:fldChar w:fldCharType="separate"/>
        </w:r>
        <w:r w:rsidR="0062369B" w:rsidRPr="0062369B" w:rsidDel="009F0D50">
          <w:rPr>
            <w:rFonts w:ascii="Times New Roman" w:hAnsi="Times New Roman" w:cs="Times New Roman"/>
            <w:bCs/>
            <w:color w:val="FF0000"/>
            <w:sz w:val="28"/>
            <w:szCs w:val="28"/>
          </w:rPr>
          <w:delText>iceba@gmail.com</w:delText>
        </w:r>
        <w:r w:rsidR="00000000" w:rsidDel="009F0D50">
          <w:rPr>
            <w:rFonts w:ascii="Times New Roman" w:hAnsi="Times New Roman" w:cs="Times New Roman"/>
            <w:bCs/>
            <w:color w:val="FF0000"/>
            <w:sz w:val="28"/>
            <w:szCs w:val="28"/>
          </w:rPr>
          <w:fldChar w:fldCharType="end"/>
        </w:r>
      </w:del>
      <w:ins w:id="74" w:author="nguyen ngan" w:date="2024-04-15T16:57:00Z">
        <w:r w:rsidR="009F0D50">
          <w:rPr>
            <w:rFonts w:ascii="Times New Roman" w:hAnsi="Times New Roman" w:cs="Times New Roman"/>
            <w:bCs/>
            <w:color w:val="FF0000"/>
            <w:sz w:val="28"/>
            <w:szCs w:val="28"/>
          </w:rPr>
          <w:t>iceba@hcmus.edu.vn</w:t>
        </w:r>
      </w:ins>
      <w:r w:rsidR="0062369B" w:rsidRPr="00B678F0">
        <w:rPr>
          <w:rFonts w:ascii="Times New Roman" w:eastAsia="Times New Roman" w:hAnsi="Times New Roman" w:cs="Times New Roman"/>
          <w:color w:val="000000" w:themeColor="text1"/>
          <w:sz w:val="28"/>
          <w:szCs w:val="28"/>
        </w:rPr>
        <w:t xml:space="preserve"> </w:t>
      </w:r>
    </w:p>
    <w:p w14:paraId="47FA59ED" w14:textId="33186603" w:rsidR="00C523FD" w:rsidRPr="00B678F0" w:rsidRDefault="004A5952" w:rsidP="00C523FD">
      <w:pPr>
        <w:spacing w:after="0" w:line="240" w:lineRule="auto"/>
        <w:rPr>
          <w:rFonts w:ascii="Times New Roman" w:hAnsi="Times New Roman" w:cs="Times New Roman"/>
          <w:bCs/>
          <w:color w:val="000000" w:themeColor="text1"/>
          <w:sz w:val="28"/>
          <w:szCs w:val="28"/>
        </w:rPr>
      </w:pPr>
      <w:r w:rsidRPr="00B678F0">
        <w:rPr>
          <w:rFonts w:ascii="Times New Roman" w:hAnsi="Times New Roman" w:cs="Times New Roman"/>
          <w:bCs/>
          <w:color w:val="000000" w:themeColor="text1"/>
          <w:sz w:val="28"/>
          <w:szCs w:val="28"/>
        </w:rPr>
        <w:t>Contact: Office</w:t>
      </w:r>
      <w:r w:rsidR="00C523FD" w:rsidRPr="00B678F0">
        <w:rPr>
          <w:rFonts w:ascii="Times New Roman" w:hAnsi="Times New Roman" w:cs="Times New Roman"/>
          <w:bCs/>
          <w:color w:val="000000" w:themeColor="text1"/>
          <w:sz w:val="28"/>
          <w:szCs w:val="28"/>
        </w:rPr>
        <w:t xml:space="preserve"> of </w:t>
      </w:r>
      <w:r w:rsidRPr="00B678F0">
        <w:rPr>
          <w:rFonts w:ascii="Times New Roman" w:hAnsi="Times New Roman" w:cs="Times New Roman"/>
          <w:bCs/>
          <w:color w:val="000000" w:themeColor="text1"/>
          <w:sz w:val="28"/>
          <w:szCs w:val="28"/>
        </w:rPr>
        <w:t xml:space="preserve">Faculty of </w:t>
      </w:r>
      <w:r w:rsidR="00C523FD" w:rsidRPr="00B678F0">
        <w:rPr>
          <w:rFonts w:ascii="Times New Roman" w:hAnsi="Times New Roman" w:cs="Times New Roman"/>
          <w:bCs/>
          <w:color w:val="000000" w:themeColor="text1"/>
          <w:sz w:val="28"/>
          <w:szCs w:val="28"/>
        </w:rPr>
        <w:t>Physics and Engineering</w:t>
      </w:r>
      <w:r w:rsidRPr="00B678F0">
        <w:rPr>
          <w:rFonts w:ascii="Times New Roman" w:hAnsi="Times New Roman" w:cs="Times New Roman"/>
          <w:bCs/>
          <w:color w:val="000000" w:themeColor="text1"/>
          <w:sz w:val="28"/>
          <w:szCs w:val="28"/>
        </w:rPr>
        <w:t xml:space="preserve"> Physics, A Building</w:t>
      </w:r>
    </w:p>
    <w:p w14:paraId="6A58C54B" w14:textId="6FD0CEE3" w:rsidR="00C523FD" w:rsidRPr="00B678F0" w:rsidRDefault="00C523FD" w:rsidP="00C523FD">
      <w:pPr>
        <w:spacing w:after="0" w:line="240" w:lineRule="auto"/>
        <w:rPr>
          <w:rFonts w:ascii="Times New Roman" w:eastAsia="Times New Roman" w:hAnsi="Times New Roman" w:cs="Times New Roman"/>
          <w:color w:val="000000" w:themeColor="text1"/>
          <w:sz w:val="28"/>
          <w:szCs w:val="28"/>
        </w:rPr>
      </w:pPr>
      <w:r w:rsidRPr="00B678F0">
        <w:rPr>
          <w:rFonts w:ascii="Times New Roman" w:eastAsia="Times New Roman" w:hAnsi="Times New Roman" w:cs="Times New Roman"/>
          <w:color w:val="000000" w:themeColor="text1"/>
          <w:sz w:val="28"/>
          <w:szCs w:val="28"/>
        </w:rPr>
        <w:t>Website:</w:t>
      </w:r>
      <w:r w:rsidR="006242F9" w:rsidRPr="00B678F0">
        <w:rPr>
          <w:rStyle w:val="Hyperlink"/>
          <w:rFonts w:ascii="Times New Roman" w:eastAsia="Times New Roman" w:hAnsi="Times New Roman" w:cs="Times New Roman"/>
          <w:color w:val="000000" w:themeColor="text1"/>
          <w:sz w:val="28"/>
          <w:szCs w:val="28"/>
          <w:u w:val="none"/>
        </w:rPr>
        <w:t xml:space="preserve"> </w:t>
      </w:r>
      <w:r w:rsidR="00BF5CE2" w:rsidRPr="0062369B">
        <w:rPr>
          <w:rFonts w:ascii="Times New Roman" w:eastAsia="Times New Roman" w:hAnsi="Times New Roman" w:cs="Times New Roman"/>
          <w:color w:val="FF0000"/>
          <w:sz w:val="28"/>
          <w:szCs w:val="28"/>
        </w:rPr>
        <w:t>https://phys.hcmus.edu.vn/ICEBA202</w:t>
      </w:r>
      <w:r w:rsidR="00C418DF" w:rsidRPr="0062369B">
        <w:rPr>
          <w:rFonts w:ascii="Times New Roman" w:eastAsia="Times New Roman" w:hAnsi="Times New Roman" w:cs="Times New Roman"/>
          <w:color w:val="FF0000"/>
          <w:sz w:val="28"/>
          <w:szCs w:val="28"/>
        </w:rPr>
        <w:t>4</w:t>
      </w:r>
      <w:r w:rsidR="00BF5CE2" w:rsidRPr="0062369B">
        <w:rPr>
          <w:rFonts w:ascii="Times New Roman" w:eastAsia="Times New Roman" w:hAnsi="Times New Roman" w:cs="Times New Roman"/>
          <w:color w:val="FF0000"/>
          <w:sz w:val="28"/>
          <w:szCs w:val="28"/>
        </w:rPr>
        <w:t>/#/</w:t>
      </w:r>
    </w:p>
    <w:p w14:paraId="004F5A2D" w14:textId="77777777" w:rsidR="001F6A63" w:rsidRPr="00B678F0" w:rsidRDefault="001F6A63" w:rsidP="00C523FD">
      <w:pPr>
        <w:spacing w:after="0" w:line="240" w:lineRule="auto"/>
        <w:rPr>
          <w:rFonts w:ascii="Times New Roman" w:eastAsia="Times New Roman" w:hAnsi="Times New Roman" w:cs="Times New Roman"/>
          <w:i/>
          <w:iCs/>
          <w:color w:val="000000" w:themeColor="text1"/>
          <w:sz w:val="28"/>
          <w:szCs w:val="28"/>
        </w:rPr>
      </w:pPr>
    </w:p>
    <w:p w14:paraId="760EF1D4" w14:textId="7DC5F6A6" w:rsidR="005C173C" w:rsidRPr="00C418DF" w:rsidRDefault="00C418DF" w:rsidP="008364B7">
      <w:pPr>
        <w:spacing w:after="0" w:line="240" w:lineRule="auto"/>
        <w:jc w:val="right"/>
        <w:rPr>
          <w:rFonts w:ascii="Times New Roman" w:eastAsia="Times New Roman" w:hAnsi="Times New Roman" w:cs="Times New Roman"/>
          <w:b/>
          <w:bCs/>
          <w:color w:val="FF0000"/>
          <w:sz w:val="28"/>
          <w:szCs w:val="28"/>
        </w:rPr>
      </w:pPr>
      <w:r w:rsidRPr="00C418DF">
        <w:rPr>
          <w:rFonts w:ascii="Times New Roman" w:eastAsia="Times New Roman" w:hAnsi="Times New Roman" w:cs="Times New Roman"/>
          <w:b/>
          <w:bCs/>
          <w:color w:val="FF0000"/>
          <w:sz w:val="28"/>
          <w:szCs w:val="28"/>
        </w:rPr>
        <w:t>I</w:t>
      </w:r>
      <w:r w:rsidR="008B1E09" w:rsidRPr="00C418DF">
        <w:rPr>
          <w:rFonts w:ascii="Times New Roman" w:eastAsia="Times New Roman" w:hAnsi="Times New Roman" w:cs="Times New Roman"/>
          <w:b/>
          <w:bCs/>
          <w:color w:val="FF0000"/>
          <w:sz w:val="28"/>
          <w:szCs w:val="28"/>
        </w:rPr>
        <w:t>C</w:t>
      </w:r>
      <w:r w:rsidR="008364B7" w:rsidRPr="00C418DF">
        <w:rPr>
          <w:rFonts w:ascii="Times New Roman" w:eastAsia="Times New Roman" w:hAnsi="Times New Roman" w:cs="Times New Roman"/>
          <w:b/>
          <w:bCs/>
          <w:color w:val="FF0000"/>
          <w:sz w:val="28"/>
          <w:szCs w:val="28"/>
        </w:rPr>
        <w:t>E</w:t>
      </w:r>
      <w:r w:rsidR="008B1E09" w:rsidRPr="00C418DF">
        <w:rPr>
          <w:rFonts w:ascii="Times New Roman" w:eastAsia="Times New Roman" w:hAnsi="Times New Roman" w:cs="Times New Roman"/>
          <w:b/>
          <w:bCs/>
          <w:color w:val="FF0000"/>
          <w:sz w:val="28"/>
          <w:szCs w:val="28"/>
        </w:rPr>
        <w:t>B</w:t>
      </w:r>
      <w:r w:rsidR="008364B7" w:rsidRPr="00C418DF">
        <w:rPr>
          <w:rFonts w:ascii="Times New Roman" w:eastAsia="Times New Roman" w:hAnsi="Times New Roman" w:cs="Times New Roman"/>
          <w:b/>
          <w:bCs/>
          <w:color w:val="FF0000"/>
          <w:sz w:val="28"/>
          <w:szCs w:val="28"/>
        </w:rPr>
        <w:t>A202</w:t>
      </w:r>
      <w:r w:rsidRPr="00C418DF">
        <w:rPr>
          <w:rFonts w:ascii="Times New Roman" w:eastAsia="Times New Roman" w:hAnsi="Times New Roman" w:cs="Times New Roman"/>
          <w:b/>
          <w:bCs/>
          <w:color w:val="FF0000"/>
          <w:sz w:val="28"/>
          <w:szCs w:val="28"/>
        </w:rPr>
        <w:t>4</w:t>
      </w:r>
    </w:p>
    <w:p w14:paraId="1076E99E" w14:textId="77777777" w:rsidR="00F35122" w:rsidRPr="00B678F0" w:rsidRDefault="00F35122" w:rsidP="008364B7">
      <w:pPr>
        <w:spacing w:after="0" w:line="240" w:lineRule="auto"/>
        <w:jc w:val="right"/>
        <w:rPr>
          <w:rFonts w:ascii="Times New Roman" w:eastAsia="Times New Roman" w:hAnsi="Times New Roman" w:cs="Times New Roman"/>
          <w:b/>
          <w:bCs/>
          <w:color w:val="000000" w:themeColor="text1"/>
          <w:sz w:val="28"/>
          <w:szCs w:val="28"/>
        </w:rPr>
      </w:pPr>
    </w:p>
    <w:sectPr w:rsidR="00F35122" w:rsidRPr="00B678F0" w:rsidSect="00BD4EE1">
      <w:footerReference w:type="default" r:id="rId7"/>
      <w:pgSz w:w="11907" w:h="16840" w:code="9"/>
      <w:pgMar w:top="851" w:right="851"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720DF" w14:textId="77777777" w:rsidR="00BD4EE1" w:rsidRDefault="00BD4EE1" w:rsidP="00895D12">
      <w:pPr>
        <w:spacing w:after="0" w:line="240" w:lineRule="auto"/>
      </w:pPr>
      <w:r>
        <w:separator/>
      </w:r>
    </w:p>
  </w:endnote>
  <w:endnote w:type="continuationSeparator" w:id="0">
    <w:p w14:paraId="0EAAD9D6" w14:textId="77777777" w:rsidR="00BD4EE1" w:rsidRDefault="00BD4EE1" w:rsidP="0089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28824340"/>
      <w:docPartObj>
        <w:docPartGallery w:val="Page Numbers (Bottom of Page)"/>
        <w:docPartUnique/>
      </w:docPartObj>
    </w:sdtPr>
    <w:sdtEndPr>
      <w:rPr>
        <w:noProof/>
        <w:sz w:val="24"/>
        <w:szCs w:val="24"/>
      </w:rPr>
    </w:sdtEndPr>
    <w:sdtContent>
      <w:p w14:paraId="1E3E7B99" w14:textId="23E2B76A" w:rsidR="00895D12" w:rsidRPr="00416407" w:rsidRDefault="00895D12">
        <w:pPr>
          <w:pStyle w:val="Footer"/>
          <w:jc w:val="center"/>
          <w:rPr>
            <w:rFonts w:ascii="Times New Roman" w:hAnsi="Times New Roman" w:cs="Times New Roman"/>
            <w:sz w:val="24"/>
            <w:szCs w:val="24"/>
          </w:rPr>
        </w:pPr>
        <w:r w:rsidRPr="00416407">
          <w:rPr>
            <w:rFonts w:ascii="Times New Roman" w:hAnsi="Times New Roman" w:cs="Times New Roman"/>
            <w:sz w:val="24"/>
            <w:szCs w:val="24"/>
          </w:rPr>
          <w:t xml:space="preserve">Page </w:t>
        </w:r>
        <w:r w:rsidRPr="00416407">
          <w:rPr>
            <w:rFonts w:ascii="Times New Roman" w:hAnsi="Times New Roman" w:cs="Times New Roman"/>
            <w:sz w:val="24"/>
            <w:szCs w:val="24"/>
          </w:rPr>
          <w:fldChar w:fldCharType="begin"/>
        </w:r>
        <w:r w:rsidRPr="00416407">
          <w:rPr>
            <w:rFonts w:ascii="Times New Roman" w:hAnsi="Times New Roman" w:cs="Times New Roman"/>
            <w:sz w:val="24"/>
            <w:szCs w:val="24"/>
          </w:rPr>
          <w:instrText xml:space="preserve"> PAGE   \* MERGEFORMAT </w:instrText>
        </w:r>
        <w:r w:rsidRPr="00416407">
          <w:rPr>
            <w:rFonts w:ascii="Times New Roman" w:hAnsi="Times New Roman" w:cs="Times New Roman"/>
            <w:sz w:val="24"/>
            <w:szCs w:val="24"/>
          </w:rPr>
          <w:fldChar w:fldCharType="separate"/>
        </w:r>
        <w:r w:rsidRPr="00416407">
          <w:rPr>
            <w:rFonts w:ascii="Times New Roman" w:hAnsi="Times New Roman" w:cs="Times New Roman"/>
            <w:noProof/>
            <w:sz w:val="24"/>
            <w:szCs w:val="24"/>
          </w:rPr>
          <w:t>2</w:t>
        </w:r>
        <w:r w:rsidRPr="00416407">
          <w:rPr>
            <w:rFonts w:ascii="Times New Roman" w:hAnsi="Times New Roman" w:cs="Times New Roman"/>
            <w:noProof/>
            <w:sz w:val="24"/>
            <w:szCs w:val="24"/>
          </w:rPr>
          <w:fldChar w:fldCharType="end"/>
        </w:r>
      </w:p>
    </w:sdtContent>
  </w:sdt>
  <w:p w14:paraId="6205E420" w14:textId="77777777" w:rsidR="00895D12" w:rsidRDefault="00895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0B57B" w14:textId="77777777" w:rsidR="00BD4EE1" w:rsidRDefault="00BD4EE1" w:rsidP="00895D12">
      <w:pPr>
        <w:spacing w:after="0" w:line="240" w:lineRule="auto"/>
      </w:pPr>
      <w:r>
        <w:separator/>
      </w:r>
    </w:p>
  </w:footnote>
  <w:footnote w:type="continuationSeparator" w:id="0">
    <w:p w14:paraId="220A91F3" w14:textId="77777777" w:rsidR="00BD4EE1" w:rsidRDefault="00BD4EE1" w:rsidP="00895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ED"/>
    <w:multiLevelType w:val="multilevel"/>
    <w:tmpl w:val="F60C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1075"/>
    <w:multiLevelType w:val="hybridMultilevel"/>
    <w:tmpl w:val="EA40267E"/>
    <w:lvl w:ilvl="0" w:tplc="A508B4E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D4910"/>
    <w:multiLevelType w:val="hybridMultilevel"/>
    <w:tmpl w:val="21E00C48"/>
    <w:lvl w:ilvl="0" w:tplc="0E16A88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97D29BB"/>
    <w:multiLevelType w:val="multilevel"/>
    <w:tmpl w:val="6578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23D8F"/>
    <w:multiLevelType w:val="multilevel"/>
    <w:tmpl w:val="AA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7217F"/>
    <w:multiLevelType w:val="hybridMultilevel"/>
    <w:tmpl w:val="E3724B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BD7EA8"/>
    <w:multiLevelType w:val="multilevel"/>
    <w:tmpl w:val="B23E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B0A90"/>
    <w:multiLevelType w:val="multilevel"/>
    <w:tmpl w:val="B31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523FD"/>
    <w:multiLevelType w:val="hybridMultilevel"/>
    <w:tmpl w:val="D11CA938"/>
    <w:lvl w:ilvl="0" w:tplc="2C66C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67688"/>
    <w:multiLevelType w:val="hybridMultilevel"/>
    <w:tmpl w:val="1A14EE00"/>
    <w:lvl w:ilvl="0" w:tplc="5E10EE8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6118F"/>
    <w:multiLevelType w:val="multilevel"/>
    <w:tmpl w:val="8CD6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E10DE"/>
    <w:multiLevelType w:val="multilevel"/>
    <w:tmpl w:val="8634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A6AE2"/>
    <w:multiLevelType w:val="multilevel"/>
    <w:tmpl w:val="5E5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7411F"/>
    <w:multiLevelType w:val="hybridMultilevel"/>
    <w:tmpl w:val="E3724BAA"/>
    <w:lvl w:ilvl="0" w:tplc="2E8E8B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265662E5"/>
    <w:multiLevelType w:val="hybridMultilevel"/>
    <w:tmpl w:val="DD824002"/>
    <w:lvl w:ilvl="0" w:tplc="56E87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74784"/>
    <w:multiLevelType w:val="hybridMultilevel"/>
    <w:tmpl w:val="F13C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D1C75"/>
    <w:multiLevelType w:val="multilevel"/>
    <w:tmpl w:val="EB8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353B2"/>
    <w:multiLevelType w:val="hybridMultilevel"/>
    <w:tmpl w:val="115E83F4"/>
    <w:lvl w:ilvl="0" w:tplc="788CE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16833"/>
    <w:multiLevelType w:val="hybridMultilevel"/>
    <w:tmpl w:val="7436D63A"/>
    <w:lvl w:ilvl="0" w:tplc="19F41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04BAE"/>
    <w:multiLevelType w:val="hybridMultilevel"/>
    <w:tmpl w:val="EA18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9032A"/>
    <w:multiLevelType w:val="hybridMultilevel"/>
    <w:tmpl w:val="FAF05DE2"/>
    <w:lvl w:ilvl="0" w:tplc="66AE8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2E1C60"/>
    <w:multiLevelType w:val="multilevel"/>
    <w:tmpl w:val="AD6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9129A"/>
    <w:multiLevelType w:val="hybridMultilevel"/>
    <w:tmpl w:val="F0B61F28"/>
    <w:lvl w:ilvl="0" w:tplc="0AF6E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CA6289"/>
    <w:multiLevelType w:val="hybridMultilevel"/>
    <w:tmpl w:val="3AB0EE7E"/>
    <w:lvl w:ilvl="0" w:tplc="EEDE63E8">
      <w:start w:val="1"/>
      <w:numFmt w:val="decimal"/>
      <w:lvlText w:val="(%1)"/>
      <w:lvlJc w:val="left"/>
      <w:pPr>
        <w:ind w:left="720" w:hanging="360"/>
      </w:pPr>
      <w:rPr>
        <w:rFonts w:eastAsia="Times New Roman" w:hint="default"/>
        <w:i/>
        <w:color w:val="2D2D2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3C6265"/>
    <w:multiLevelType w:val="multilevel"/>
    <w:tmpl w:val="2880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437F1"/>
    <w:multiLevelType w:val="hybridMultilevel"/>
    <w:tmpl w:val="85383098"/>
    <w:lvl w:ilvl="0" w:tplc="5EF65E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282EA7"/>
    <w:multiLevelType w:val="hybridMultilevel"/>
    <w:tmpl w:val="B8B4841A"/>
    <w:lvl w:ilvl="0" w:tplc="30882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07F8A"/>
    <w:multiLevelType w:val="hybridMultilevel"/>
    <w:tmpl w:val="AC50F36A"/>
    <w:lvl w:ilvl="0" w:tplc="6D106DF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9E4B8E"/>
    <w:multiLevelType w:val="hybridMultilevel"/>
    <w:tmpl w:val="24620A38"/>
    <w:lvl w:ilvl="0" w:tplc="81E802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4317F7"/>
    <w:multiLevelType w:val="hybridMultilevel"/>
    <w:tmpl w:val="98A4790E"/>
    <w:lvl w:ilvl="0" w:tplc="6F9C47AA">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C3066"/>
    <w:multiLevelType w:val="multilevel"/>
    <w:tmpl w:val="FB8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A80127"/>
    <w:multiLevelType w:val="multilevel"/>
    <w:tmpl w:val="AB84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045A41"/>
    <w:multiLevelType w:val="hybridMultilevel"/>
    <w:tmpl w:val="BC34A1E8"/>
    <w:lvl w:ilvl="0" w:tplc="520E7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504555"/>
    <w:multiLevelType w:val="hybridMultilevel"/>
    <w:tmpl w:val="708AE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347A50"/>
    <w:multiLevelType w:val="hybridMultilevel"/>
    <w:tmpl w:val="F4F86AA6"/>
    <w:lvl w:ilvl="0" w:tplc="E8F6E404">
      <w:start w:val="1"/>
      <w:numFmt w:val="decimal"/>
      <w:lvlText w:val="(%1)"/>
      <w:lvlJc w:val="left"/>
      <w:pPr>
        <w:ind w:left="720" w:hanging="360"/>
      </w:pPr>
      <w:rPr>
        <w:rFonts w:eastAsia="Times New Roman" w:hint="default"/>
        <w:color w:val="2D2D2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CF4DA9"/>
    <w:multiLevelType w:val="hybridMultilevel"/>
    <w:tmpl w:val="57A02AC8"/>
    <w:lvl w:ilvl="0" w:tplc="D046B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B355F0"/>
    <w:multiLevelType w:val="hybridMultilevel"/>
    <w:tmpl w:val="7EFE7290"/>
    <w:lvl w:ilvl="0" w:tplc="D758C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6D5A71"/>
    <w:multiLevelType w:val="multilevel"/>
    <w:tmpl w:val="CF18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84884"/>
    <w:multiLevelType w:val="hybridMultilevel"/>
    <w:tmpl w:val="3D9E47C8"/>
    <w:lvl w:ilvl="0" w:tplc="785282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40CA0"/>
    <w:multiLevelType w:val="multilevel"/>
    <w:tmpl w:val="1354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15123"/>
    <w:multiLevelType w:val="hybridMultilevel"/>
    <w:tmpl w:val="4FD0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B853E9"/>
    <w:multiLevelType w:val="multilevel"/>
    <w:tmpl w:val="963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27985"/>
    <w:multiLevelType w:val="multilevel"/>
    <w:tmpl w:val="6B8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681487">
    <w:abstractNumId w:val="19"/>
  </w:num>
  <w:num w:numId="2" w16cid:durableId="673413471">
    <w:abstractNumId w:val="40"/>
  </w:num>
  <w:num w:numId="3" w16cid:durableId="74593950">
    <w:abstractNumId w:val="38"/>
  </w:num>
  <w:num w:numId="4" w16cid:durableId="391469996">
    <w:abstractNumId w:val="33"/>
  </w:num>
  <w:num w:numId="5" w16cid:durableId="1660309298">
    <w:abstractNumId w:val="27"/>
  </w:num>
  <w:num w:numId="6" w16cid:durableId="1537425124">
    <w:abstractNumId w:val="15"/>
  </w:num>
  <w:num w:numId="7" w16cid:durableId="816532424">
    <w:abstractNumId w:val="9"/>
  </w:num>
  <w:num w:numId="8" w16cid:durableId="1309019465">
    <w:abstractNumId w:val="35"/>
  </w:num>
  <w:num w:numId="9" w16cid:durableId="1812943577">
    <w:abstractNumId w:val="26"/>
  </w:num>
  <w:num w:numId="10" w16cid:durableId="1687828727">
    <w:abstractNumId w:val="32"/>
  </w:num>
  <w:num w:numId="11" w16cid:durableId="254288145">
    <w:abstractNumId w:val="25"/>
  </w:num>
  <w:num w:numId="12" w16cid:durableId="1200974407">
    <w:abstractNumId w:val="36"/>
  </w:num>
  <w:num w:numId="13" w16cid:durableId="1707751131">
    <w:abstractNumId w:val="14"/>
  </w:num>
  <w:num w:numId="14" w16cid:durableId="277033030">
    <w:abstractNumId w:val="0"/>
  </w:num>
  <w:num w:numId="15" w16cid:durableId="126315785">
    <w:abstractNumId w:val="7"/>
  </w:num>
  <w:num w:numId="16" w16cid:durableId="924076474">
    <w:abstractNumId w:val="37"/>
  </w:num>
  <w:num w:numId="17" w16cid:durableId="631058143">
    <w:abstractNumId w:val="3"/>
  </w:num>
  <w:num w:numId="18" w16cid:durableId="1301958912">
    <w:abstractNumId w:val="16"/>
  </w:num>
  <w:num w:numId="19" w16cid:durableId="729697176">
    <w:abstractNumId w:val="12"/>
  </w:num>
  <w:num w:numId="20" w16cid:durableId="1287351148">
    <w:abstractNumId w:val="24"/>
  </w:num>
  <w:num w:numId="21" w16cid:durableId="1641611462">
    <w:abstractNumId w:val="31"/>
  </w:num>
  <w:num w:numId="22" w16cid:durableId="1648701485">
    <w:abstractNumId w:val="21"/>
  </w:num>
  <w:num w:numId="23" w16cid:durableId="1754085324">
    <w:abstractNumId w:val="10"/>
  </w:num>
  <w:num w:numId="24" w16cid:durableId="1144858330">
    <w:abstractNumId w:val="30"/>
  </w:num>
  <w:num w:numId="25" w16cid:durableId="877088388">
    <w:abstractNumId w:val="11"/>
  </w:num>
  <w:num w:numId="26" w16cid:durableId="1752000434">
    <w:abstractNumId w:val="4"/>
  </w:num>
  <w:num w:numId="27" w16cid:durableId="2096785499">
    <w:abstractNumId w:val="29"/>
  </w:num>
  <w:num w:numId="28" w16cid:durableId="1733692561">
    <w:abstractNumId w:val="6"/>
  </w:num>
  <w:num w:numId="29" w16cid:durableId="1058209896">
    <w:abstractNumId w:val="39"/>
  </w:num>
  <w:num w:numId="30" w16cid:durableId="1022781736">
    <w:abstractNumId w:val="42"/>
  </w:num>
  <w:num w:numId="31" w16cid:durableId="44373506">
    <w:abstractNumId w:val="41"/>
  </w:num>
  <w:num w:numId="32" w16cid:durableId="1978994990">
    <w:abstractNumId w:val="1"/>
  </w:num>
  <w:num w:numId="33" w16cid:durableId="1023484106">
    <w:abstractNumId w:val="13"/>
  </w:num>
  <w:num w:numId="34" w16cid:durableId="805977683">
    <w:abstractNumId w:val="5"/>
  </w:num>
  <w:num w:numId="35" w16cid:durableId="285694658">
    <w:abstractNumId w:val="2"/>
  </w:num>
  <w:num w:numId="36" w16cid:durableId="230701066">
    <w:abstractNumId w:val="8"/>
  </w:num>
  <w:num w:numId="37" w16cid:durableId="538858621">
    <w:abstractNumId w:val="34"/>
  </w:num>
  <w:num w:numId="38" w16cid:durableId="1029647582">
    <w:abstractNumId w:val="23"/>
  </w:num>
  <w:num w:numId="39" w16cid:durableId="2028483397">
    <w:abstractNumId w:val="18"/>
  </w:num>
  <w:num w:numId="40" w16cid:durableId="1921403219">
    <w:abstractNumId w:val="17"/>
  </w:num>
  <w:num w:numId="41" w16cid:durableId="1482576015">
    <w:abstractNumId w:val="20"/>
  </w:num>
  <w:num w:numId="42" w16cid:durableId="1979721963">
    <w:abstractNumId w:val="22"/>
  </w:num>
  <w:num w:numId="43" w16cid:durableId="39459250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ngan">
    <w15:presenceInfo w15:providerId="Windows Live" w15:userId="e3e6f12da30e0d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3EDD"/>
    <w:rsid w:val="00007441"/>
    <w:rsid w:val="0001223F"/>
    <w:rsid w:val="00022FA7"/>
    <w:rsid w:val="00051D71"/>
    <w:rsid w:val="00062747"/>
    <w:rsid w:val="00064568"/>
    <w:rsid w:val="000750E6"/>
    <w:rsid w:val="0008080B"/>
    <w:rsid w:val="00081A1B"/>
    <w:rsid w:val="00093DE9"/>
    <w:rsid w:val="000970AE"/>
    <w:rsid w:val="000A3AC0"/>
    <w:rsid w:val="000A47ED"/>
    <w:rsid w:val="000A5140"/>
    <w:rsid w:val="000A533F"/>
    <w:rsid w:val="000C11CE"/>
    <w:rsid w:val="000C7E7B"/>
    <w:rsid w:val="000F0C72"/>
    <w:rsid w:val="000F3182"/>
    <w:rsid w:val="000F5259"/>
    <w:rsid w:val="000F56CB"/>
    <w:rsid w:val="001012DC"/>
    <w:rsid w:val="00117FB2"/>
    <w:rsid w:val="0013144A"/>
    <w:rsid w:val="00144CBE"/>
    <w:rsid w:val="0015057C"/>
    <w:rsid w:val="00150AC7"/>
    <w:rsid w:val="00152B09"/>
    <w:rsid w:val="00154507"/>
    <w:rsid w:val="00165CA2"/>
    <w:rsid w:val="00167C06"/>
    <w:rsid w:val="001704D3"/>
    <w:rsid w:val="00172489"/>
    <w:rsid w:val="00175B9B"/>
    <w:rsid w:val="00181BF4"/>
    <w:rsid w:val="00187D29"/>
    <w:rsid w:val="001A741F"/>
    <w:rsid w:val="001C3C09"/>
    <w:rsid w:val="001D493F"/>
    <w:rsid w:val="001D4FEE"/>
    <w:rsid w:val="001D6F9E"/>
    <w:rsid w:val="001F2285"/>
    <w:rsid w:val="001F2638"/>
    <w:rsid w:val="001F4D9E"/>
    <w:rsid w:val="001F56FC"/>
    <w:rsid w:val="001F6A63"/>
    <w:rsid w:val="002026D5"/>
    <w:rsid w:val="00205930"/>
    <w:rsid w:val="00210045"/>
    <w:rsid w:val="0021112A"/>
    <w:rsid w:val="002140FC"/>
    <w:rsid w:val="002158D4"/>
    <w:rsid w:val="002254B2"/>
    <w:rsid w:val="002254CC"/>
    <w:rsid w:val="00225939"/>
    <w:rsid w:val="00230091"/>
    <w:rsid w:val="002312E5"/>
    <w:rsid w:val="00250358"/>
    <w:rsid w:val="00252CEF"/>
    <w:rsid w:val="00253980"/>
    <w:rsid w:val="00254012"/>
    <w:rsid w:val="002653F8"/>
    <w:rsid w:val="002846DD"/>
    <w:rsid w:val="002A31FD"/>
    <w:rsid w:val="002A58A4"/>
    <w:rsid w:val="002A64C5"/>
    <w:rsid w:val="002B3785"/>
    <w:rsid w:val="002B4CE7"/>
    <w:rsid w:val="002C47C5"/>
    <w:rsid w:val="00303925"/>
    <w:rsid w:val="003160D2"/>
    <w:rsid w:val="00317B89"/>
    <w:rsid w:val="00324AA3"/>
    <w:rsid w:val="00330AD5"/>
    <w:rsid w:val="003419E0"/>
    <w:rsid w:val="003473C2"/>
    <w:rsid w:val="003476B1"/>
    <w:rsid w:val="00351A64"/>
    <w:rsid w:val="0035495A"/>
    <w:rsid w:val="00357901"/>
    <w:rsid w:val="00360140"/>
    <w:rsid w:val="00362416"/>
    <w:rsid w:val="003632D1"/>
    <w:rsid w:val="003654CD"/>
    <w:rsid w:val="00373ED2"/>
    <w:rsid w:val="00375636"/>
    <w:rsid w:val="00380744"/>
    <w:rsid w:val="00381E81"/>
    <w:rsid w:val="00391227"/>
    <w:rsid w:val="0039565D"/>
    <w:rsid w:val="003C76A2"/>
    <w:rsid w:val="003D333F"/>
    <w:rsid w:val="003E13A1"/>
    <w:rsid w:val="003E474F"/>
    <w:rsid w:val="003E4A8F"/>
    <w:rsid w:val="003E6E30"/>
    <w:rsid w:val="004022A8"/>
    <w:rsid w:val="00402A9A"/>
    <w:rsid w:val="00416407"/>
    <w:rsid w:val="004202CF"/>
    <w:rsid w:val="00420E31"/>
    <w:rsid w:val="0042231F"/>
    <w:rsid w:val="00444978"/>
    <w:rsid w:val="00446F14"/>
    <w:rsid w:val="00453BAB"/>
    <w:rsid w:val="00453E42"/>
    <w:rsid w:val="00457887"/>
    <w:rsid w:val="00465E7C"/>
    <w:rsid w:val="00466D28"/>
    <w:rsid w:val="00476605"/>
    <w:rsid w:val="0049018C"/>
    <w:rsid w:val="00494597"/>
    <w:rsid w:val="004A080D"/>
    <w:rsid w:val="004A5952"/>
    <w:rsid w:val="004A7382"/>
    <w:rsid w:val="004D00DA"/>
    <w:rsid w:val="004E16D1"/>
    <w:rsid w:val="004F0937"/>
    <w:rsid w:val="005059D4"/>
    <w:rsid w:val="00516D42"/>
    <w:rsid w:val="00521BA6"/>
    <w:rsid w:val="00530102"/>
    <w:rsid w:val="00540D2C"/>
    <w:rsid w:val="00542F00"/>
    <w:rsid w:val="00553F35"/>
    <w:rsid w:val="00571463"/>
    <w:rsid w:val="00587026"/>
    <w:rsid w:val="005A7DDF"/>
    <w:rsid w:val="005B0519"/>
    <w:rsid w:val="005B65DE"/>
    <w:rsid w:val="005C173C"/>
    <w:rsid w:val="005C601A"/>
    <w:rsid w:val="005D0A2E"/>
    <w:rsid w:val="00600B08"/>
    <w:rsid w:val="0062369B"/>
    <w:rsid w:val="006242F9"/>
    <w:rsid w:val="00640D6D"/>
    <w:rsid w:val="00644FFB"/>
    <w:rsid w:val="00670417"/>
    <w:rsid w:val="006743C4"/>
    <w:rsid w:val="00693786"/>
    <w:rsid w:val="006938C7"/>
    <w:rsid w:val="006A1D16"/>
    <w:rsid w:val="006A5ADE"/>
    <w:rsid w:val="006B15C1"/>
    <w:rsid w:val="006C1814"/>
    <w:rsid w:val="006D3577"/>
    <w:rsid w:val="006E63F3"/>
    <w:rsid w:val="006F7240"/>
    <w:rsid w:val="00716E09"/>
    <w:rsid w:val="00724ED1"/>
    <w:rsid w:val="007260AC"/>
    <w:rsid w:val="00730291"/>
    <w:rsid w:val="00731E34"/>
    <w:rsid w:val="00735E62"/>
    <w:rsid w:val="007536D6"/>
    <w:rsid w:val="00755D84"/>
    <w:rsid w:val="00770269"/>
    <w:rsid w:val="0077026A"/>
    <w:rsid w:val="007721FC"/>
    <w:rsid w:val="00791335"/>
    <w:rsid w:val="007957A7"/>
    <w:rsid w:val="007A5F30"/>
    <w:rsid w:val="007B319C"/>
    <w:rsid w:val="007C11A4"/>
    <w:rsid w:val="007C2DF6"/>
    <w:rsid w:val="007E4C6B"/>
    <w:rsid w:val="00802E10"/>
    <w:rsid w:val="00815415"/>
    <w:rsid w:val="008209E3"/>
    <w:rsid w:val="0082316E"/>
    <w:rsid w:val="00823185"/>
    <w:rsid w:val="0083444B"/>
    <w:rsid w:val="00835004"/>
    <w:rsid w:val="008364B7"/>
    <w:rsid w:val="00842270"/>
    <w:rsid w:val="008442FC"/>
    <w:rsid w:val="008453C2"/>
    <w:rsid w:val="00847FDC"/>
    <w:rsid w:val="0085585B"/>
    <w:rsid w:val="00855DD8"/>
    <w:rsid w:val="0085602F"/>
    <w:rsid w:val="0085612F"/>
    <w:rsid w:val="00861960"/>
    <w:rsid w:val="00875CA0"/>
    <w:rsid w:val="00884B7C"/>
    <w:rsid w:val="00890228"/>
    <w:rsid w:val="00891107"/>
    <w:rsid w:val="008936F5"/>
    <w:rsid w:val="00895D12"/>
    <w:rsid w:val="008B1A4F"/>
    <w:rsid w:val="008B1E09"/>
    <w:rsid w:val="008B4653"/>
    <w:rsid w:val="008B69F4"/>
    <w:rsid w:val="008B6DA4"/>
    <w:rsid w:val="008C1E6F"/>
    <w:rsid w:val="008C2776"/>
    <w:rsid w:val="008D77A6"/>
    <w:rsid w:val="008D7C31"/>
    <w:rsid w:val="008E3873"/>
    <w:rsid w:val="008E7022"/>
    <w:rsid w:val="008F113B"/>
    <w:rsid w:val="008F24FF"/>
    <w:rsid w:val="008F79B0"/>
    <w:rsid w:val="008F7C1F"/>
    <w:rsid w:val="00905A39"/>
    <w:rsid w:val="0092463B"/>
    <w:rsid w:val="00927156"/>
    <w:rsid w:val="00933841"/>
    <w:rsid w:val="0093395A"/>
    <w:rsid w:val="00933EDD"/>
    <w:rsid w:val="00940676"/>
    <w:rsid w:val="00962B66"/>
    <w:rsid w:val="00975059"/>
    <w:rsid w:val="00976102"/>
    <w:rsid w:val="00993BCA"/>
    <w:rsid w:val="0099414C"/>
    <w:rsid w:val="009A0172"/>
    <w:rsid w:val="009B004F"/>
    <w:rsid w:val="009B6F9E"/>
    <w:rsid w:val="009B764C"/>
    <w:rsid w:val="009C35C0"/>
    <w:rsid w:val="009D461D"/>
    <w:rsid w:val="009D7B23"/>
    <w:rsid w:val="009E10B5"/>
    <w:rsid w:val="009F0D50"/>
    <w:rsid w:val="009F6877"/>
    <w:rsid w:val="009F7406"/>
    <w:rsid w:val="00A02EA5"/>
    <w:rsid w:val="00A1053D"/>
    <w:rsid w:val="00A22DEF"/>
    <w:rsid w:val="00A33D75"/>
    <w:rsid w:val="00A34CE7"/>
    <w:rsid w:val="00A65338"/>
    <w:rsid w:val="00A6557E"/>
    <w:rsid w:val="00A7330E"/>
    <w:rsid w:val="00A934D6"/>
    <w:rsid w:val="00A96A57"/>
    <w:rsid w:val="00A96B04"/>
    <w:rsid w:val="00AA03B6"/>
    <w:rsid w:val="00AA69AC"/>
    <w:rsid w:val="00AB4BDC"/>
    <w:rsid w:val="00AB70FC"/>
    <w:rsid w:val="00AC20DB"/>
    <w:rsid w:val="00AE7ABD"/>
    <w:rsid w:val="00AF461B"/>
    <w:rsid w:val="00B03E4B"/>
    <w:rsid w:val="00B114EE"/>
    <w:rsid w:val="00B243F1"/>
    <w:rsid w:val="00B304E8"/>
    <w:rsid w:val="00B30C2E"/>
    <w:rsid w:val="00B40451"/>
    <w:rsid w:val="00B41883"/>
    <w:rsid w:val="00B44F6A"/>
    <w:rsid w:val="00B46B9F"/>
    <w:rsid w:val="00B61353"/>
    <w:rsid w:val="00B678F0"/>
    <w:rsid w:val="00B7290D"/>
    <w:rsid w:val="00B85BF1"/>
    <w:rsid w:val="00B936A9"/>
    <w:rsid w:val="00B95685"/>
    <w:rsid w:val="00B97410"/>
    <w:rsid w:val="00BC1F4C"/>
    <w:rsid w:val="00BD378D"/>
    <w:rsid w:val="00BD4D29"/>
    <w:rsid w:val="00BD4EE1"/>
    <w:rsid w:val="00BE3609"/>
    <w:rsid w:val="00BE5F96"/>
    <w:rsid w:val="00BE624C"/>
    <w:rsid w:val="00BF42B4"/>
    <w:rsid w:val="00BF47E3"/>
    <w:rsid w:val="00BF5CE2"/>
    <w:rsid w:val="00C050BF"/>
    <w:rsid w:val="00C20B28"/>
    <w:rsid w:val="00C219F3"/>
    <w:rsid w:val="00C37FC5"/>
    <w:rsid w:val="00C418DF"/>
    <w:rsid w:val="00C43772"/>
    <w:rsid w:val="00C523FD"/>
    <w:rsid w:val="00C735D6"/>
    <w:rsid w:val="00C82DAF"/>
    <w:rsid w:val="00C852E2"/>
    <w:rsid w:val="00CA6FC9"/>
    <w:rsid w:val="00CD6CF6"/>
    <w:rsid w:val="00CF34B4"/>
    <w:rsid w:val="00CF4A63"/>
    <w:rsid w:val="00CF6067"/>
    <w:rsid w:val="00D022DD"/>
    <w:rsid w:val="00D121D4"/>
    <w:rsid w:val="00D14076"/>
    <w:rsid w:val="00D32D8A"/>
    <w:rsid w:val="00D4118C"/>
    <w:rsid w:val="00D46E0E"/>
    <w:rsid w:val="00D4759D"/>
    <w:rsid w:val="00D51E5B"/>
    <w:rsid w:val="00D541E0"/>
    <w:rsid w:val="00D56616"/>
    <w:rsid w:val="00D76EF4"/>
    <w:rsid w:val="00DD03E3"/>
    <w:rsid w:val="00DD1E2D"/>
    <w:rsid w:val="00DE4870"/>
    <w:rsid w:val="00DE4ACE"/>
    <w:rsid w:val="00DF7810"/>
    <w:rsid w:val="00E01649"/>
    <w:rsid w:val="00E02A7F"/>
    <w:rsid w:val="00E23431"/>
    <w:rsid w:val="00E24E70"/>
    <w:rsid w:val="00E2514A"/>
    <w:rsid w:val="00E2515F"/>
    <w:rsid w:val="00E25CE7"/>
    <w:rsid w:val="00E25DC6"/>
    <w:rsid w:val="00E30792"/>
    <w:rsid w:val="00E32820"/>
    <w:rsid w:val="00E47520"/>
    <w:rsid w:val="00E547AC"/>
    <w:rsid w:val="00E705F5"/>
    <w:rsid w:val="00E85AE4"/>
    <w:rsid w:val="00E87F17"/>
    <w:rsid w:val="00EA5383"/>
    <w:rsid w:val="00EC61BE"/>
    <w:rsid w:val="00ED30A8"/>
    <w:rsid w:val="00ED451D"/>
    <w:rsid w:val="00EE6257"/>
    <w:rsid w:val="00EE6704"/>
    <w:rsid w:val="00EE6C3F"/>
    <w:rsid w:val="00EF5911"/>
    <w:rsid w:val="00F008A4"/>
    <w:rsid w:val="00F02055"/>
    <w:rsid w:val="00F0670E"/>
    <w:rsid w:val="00F13276"/>
    <w:rsid w:val="00F33956"/>
    <w:rsid w:val="00F35122"/>
    <w:rsid w:val="00F37CDE"/>
    <w:rsid w:val="00F6514D"/>
    <w:rsid w:val="00F74FE9"/>
    <w:rsid w:val="00F757FC"/>
    <w:rsid w:val="00F93F52"/>
    <w:rsid w:val="00F940B3"/>
    <w:rsid w:val="00FB2257"/>
    <w:rsid w:val="00FC42D3"/>
    <w:rsid w:val="00FC7070"/>
    <w:rsid w:val="00FD0D65"/>
    <w:rsid w:val="00FD3E2D"/>
    <w:rsid w:val="00FD5C75"/>
    <w:rsid w:val="00FD6CC2"/>
    <w:rsid w:val="00FE616F"/>
    <w:rsid w:val="00FE6A06"/>
    <w:rsid w:val="00FF5256"/>
    <w:rsid w:val="00FF5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302F0"/>
  <w15:docId w15:val="{2347FB19-972D-45A3-A955-118959F1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3B6"/>
  </w:style>
  <w:style w:type="paragraph" w:styleId="Heading1">
    <w:name w:val="heading 1"/>
    <w:basedOn w:val="Normal"/>
    <w:next w:val="Normal"/>
    <w:link w:val="Heading1Char"/>
    <w:uiPriority w:val="9"/>
    <w:qFormat/>
    <w:rsid w:val="005301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C4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42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82"/>
    <w:pPr>
      <w:ind w:left="720"/>
      <w:contextualSpacing/>
    </w:pPr>
  </w:style>
  <w:style w:type="character" w:styleId="Hyperlink">
    <w:name w:val="Hyperlink"/>
    <w:basedOn w:val="DefaultParagraphFont"/>
    <w:unhideWhenUsed/>
    <w:rsid w:val="00117FB2"/>
    <w:rPr>
      <w:color w:val="0000FF"/>
      <w:u w:val="single"/>
    </w:rPr>
  </w:style>
  <w:style w:type="character" w:customStyle="1" w:styleId="uxksbf">
    <w:name w:val="uxksbf"/>
    <w:basedOn w:val="DefaultParagraphFont"/>
    <w:rsid w:val="00C37FC5"/>
  </w:style>
  <w:style w:type="character" w:customStyle="1" w:styleId="il">
    <w:name w:val="il"/>
    <w:basedOn w:val="DefaultParagraphFont"/>
    <w:rsid w:val="00250358"/>
  </w:style>
  <w:style w:type="character" w:customStyle="1" w:styleId="Heading2Char">
    <w:name w:val="Heading 2 Char"/>
    <w:basedOn w:val="DefaultParagraphFont"/>
    <w:link w:val="Heading2"/>
    <w:uiPriority w:val="9"/>
    <w:rsid w:val="002C4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442F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442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2FC"/>
    <w:rPr>
      <w:b/>
      <w:bCs/>
    </w:rPr>
  </w:style>
  <w:style w:type="character" w:styleId="Emphasis">
    <w:name w:val="Emphasis"/>
    <w:basedOn w:val="DefaultParagraphFont"/>
    <w:uiPriority w:val="20"/>
    <w:qFormat/>
    <w:rsid w:val="008442FC"/>
    <w:rPr>
      <w:i/>
      <w:iCs/>
    </w:rPr>
  </w:style>
  <w:style w:type="character" w:styleId="UnresolvedMention">
    <w:name w:val="Unresolved Mention"/>
    <w:basedOn w:val="DefaultParagraphFont"/>
    <w:uiPriority w:val="99"/>
    <w:semiHidden/>
    <w:unhideWhenUsed/>
    <w:rsid w:val="008442FC"/>
    <w:rPr>
      <w:color w:val="605E5C"/>
      <w:shd w:val="clear" w:color="auto" w:fill="E1DFDD"/>
    </w:rPr>
  </w:style>
  <w:style w:type="paragraph" w:styleId="HTMLPreformatted">
    <w:name w:val="HTML Preformatted"/>
    <w:basedOn w:val="Normal"/>
    <w:link w:val="HTMLPreformattedChar"/>
    <w:uiPriority w:val="99"/>
    <w:unhideWhenUsed/>
    <w:rsid w:val="00856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602F"/>
    <w:rPr>
      <w:rFonts w:ascii="Courier New" w:eastAsia="Times New Roman" w:hAnsi="Courier New" w:cs="Courier New"/>
      <w:sz w:val="20"/>
      <w:szCs w:val="20"/>
    </w:rPr>
  </w:style>
  <w:style w:type="character" w:customStyle="1" w:styleId="y2iqfc">
    <w:name w:val="y2iqfc"/>
    <w:basedOn w:val="DefaultParagraphFont"/>
    <w:rsid w:val="0085602F"/>
  </w:style>
  <w:style w:type="character" w:customStyle="1" w:styleId="Heading1Char">
    <w:name w:val="Heading 1 Char"/>
    <w:basedOn w:val="DefaultParagraphFont"/>
    <w:link w:val="Heading1"/>
    <w:uiPriority w:val="9"/>
    <w:rsid w:val="0053010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95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D12"/>
  </w:style>
  <w:style w:type="paragraph" w:styleId="Footer">
    <w:name w:val="footer"/>
    <w:basedOn w:val="Normal"/>
    <w:link w:val="FooterChar"/>
    <w:uiPriority w:val="99"/>
    <w:unhideWhenUsed/>
    <w:rsid w:val="00895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D12"/>
  </w:style>
  <w:style w:type="character" w:customStyle="1" w:styleId="label">
    <w:name w:val="label"/>
    <w:basedOn w:val="DefaultParagraphFont"/>
    <w:rsid w:val="00E87F17"/>
  </w:style>
  <w:style w:type="table" w:styleId="TableGrid">
    <w:name w:val="Table Grid"/>
    <w:basedOn w:val="TableNormal"/>
    <w:uiPriority w:val="59"/>
    <w:rsid w:val="00F3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54507"/>
  </w:style>
  <w:style w:type="paragraph" w:styleId="Revision">
    <w:name w:val="Revision"/>
    <w:hidden/>
    <w:uiPriority w:val="99"/>
    <w:semiHidden/>
    <w:rsid w:val="009F0D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0180">
      <w:bodyDiv w:val="1"/>
      <w:marLeft w:val="0"/>
      <w:marRight w:val="0"/>
      <w:marTop w:val="0"/>
      <w:marBottom w:val="0"/>
      <w:divBdr>
        <w:top w:val="none" w:sz="0" w:space="0" w:color="auto"/>
        <w:left w:val="none" w:sz="0" w:space="0" w:color="auto"/>
        <w:bottom w:val="none" w:sz="0" w:space="0" w:color="auto"/>
        <w:right w:val="none" w:sz="0" w:space="0" w:color="auto"/>
      </w:divBdr>
    </w:div>
    <w:div w:id="239877311">
      <w:bodyDiv w:val="1"/>
      <w:marLeft w:val="0"/>
      <w:marRight w:val="0"/>
      <w:marTop w:val="0"/>
      <w:marBottom w:val="0"/>
      <w:divBdr>
        <w:top w:val="none" w:sz="0" w:space="0" w:color="auto"/>
        <w:left w:val="none" w:sz="0" w:space="0" w:color="auto"/>
        <w:bottom w:val="none" w:sz="0" w:space="0" w:color="auto"/>
        <w:right w:val="none" w:sz="0" w:space="0" w:color="auto"/>
      </w:divBdr>
    </w:div>
    <w:div w:id="305748217">
      <w:bodyDiv w:val="1"/>
      <w:marLeft w:val="0"/>
      <w:marRight w:val="0"/>
      <w:marTop w:val="0"/>
      <w:marBottom w:val="0"/>
      <w:divBdr>
        <w:top w:val="none" w:sz="0" w:space="0" w:color="auto"/>
        <w:left w:val="none" w:sz="0" w:space="0" w:color="auto"/>
        <w:bottom w:val="none" w:sz="0" w:space="0" w:color="auto"/>
        <w:right w:val="none" w:sz="0" w:space="0" w:color="auto"/>
      </w:divBdr>
    </w:div>
    <w:div w:id="379205056">
      <w:bodyDiv w:val="1"/>
      <w:marLeft w:val="0"/>
      <w:marRight w:val="0"/>
      <w:marTop w:val="0"/>
      <w:marBottom w:val="0"/>
      <w:divBdr>
        <w:top w:val="none" w:sz="0" w:space="0" w:color="auto"/>
        <w:left w:val="none" w:sz="0" w:space="0" w:color="auto"/>
        <w:bottom w:val="none" w:sz="0" w:space="0" w:color="auto"/>
        <w:right w:val="none" w:sz="0" w:space="0" w:color="auto"/>
      </w:divBdr>
    </w:div>
    <w:div w:id="563182825">
      <w:bodyDiv w:val="1"/>
      <w:marLeft w:val="0"/>
      <w:marRight w:val="0"/>
      <w:marTop w:val="0"/>
      <w:marBottom w:val="0"/>
      <w:divBdr>
        <w:top w:val="none" w:sz="0" w:space="0" w:color="auto"/>
        <w:left w:val="none" w:sz="0" w:space="0" w:color="auto"/>
        <w:bottom w:val="none" w:sz="0" w:space="0" w:color="auto"/>
        <w:right w:val="none" w:sz="0" w:space="0" w:color="auto"/>
      </w:divBdr>
    </w:div>
    <w:div w:id="589003810">
      <w:bodyDiv w:val="1"/>
      <w:marLeft w:val="0"/>
      <w:marRight w:val="0"/>
      <w:marTop w:val="0"/>
      <w:marBottom w:val="0"/>
      <w:divBdr>
        <w:top w:val="none" w:sz="0" w:space="0" w:color="auto"/>
        <w:left w:val="none" w:sz="0" w:space="0" w:color="auto"/>
        <w:bottom w:val="none" w:sz="0" w:space="0" w:color="auto"/>
        <w:right w:val="none" w:sz="0" w:space="0" w:color="auto"/>
      </w:divBdr>
    </w:div>
    <w:div w:id="648023185">
      <w:bodyDiv w:val="1"/>
      <w:marLeft w:val="0"/>
      <w:marRight w:val="0"/>
      <w:marTop w:val="0"/>
      <w:marBottom w:val="0"/>
      <w:divBdr>
        <w:top w:val="none" w:sz="0" w:space="0" w:color="auto"/>
        <w:left w:val="none" w:sz="0" w:space="0" w:color="auto"/>
        <w:bottom w:val="none" w:sz="0" w:space="0" w:color="auto"/>
        <w:right w:val="none" w:sz="0" w:space="0" w:color="auto"/>
      </w:divBdr>
    </w:div>
    <w:div w:id="663631782">
      <w:bodyDiv w:val="1"/>
      <w:marLeft w:val="0"/>
      <w:marRight w:val="0"/>
      <w:marTop w:val="0"/>
      <w:marBottom w:val="0"/>
      <w:divBdr>
        <w:top w:val="none" w:sz="0" w:space="0" w:color="auto"/>
        <w:left w:val="none" w:sz="0" w:space="0" w:color="auto"/>
        <w:bottom w:val="none" w:sz="0" w:space="0" w:color="auto"/>
        <w:right w:val="none" w:sz="0" w:space="0" w:color="auto"/>
      </w:divBdr>
    </w:div>
    <w:div w:id="810948962">
      <w:bodyDiv w:val="1"/>
      <w:marLeft w:val="0"/>
      <w:marRight w:val="0"/>
      <w:marTop w:val="0"/>
      <w:marBottom w:val="0"/>
      <w:divBdr>
        <w:top w:val="none" w:sz="0" w:space="0" w:color="auto"/>
        <w:left w:val="none" w:sz="0" w:space="0" w:color="auto"/>
        <w:bottom w:val="none" w:sz="0" w:space="0" w:color="auto"/>
        <w:right w:val="none" w:sz="0" w:space="0" w:color="auto"/>
      </w:divBdr>
    </w:div>
    <w:div w:id="925305209">
      <w:bodyDiv w:val="1"/>
      <w:marLeft w:val="0"/>
      <w:marRight w:val="0"/>
      <w:marTop w:val="0"/>
      <w:marBottom w:val="0"/>
      <w:divBdr>
        <w:top w:val="none" w:sz="0" w:space="0" w:color="auto"/>
        <w:left w:val="none" w:sz="0" w:space="0" w:color="auto"/>
        <w:bottom w:val="none" w:sz="0" w:space="0" w:color="auto"/>
        <w:right w:val="none" w:sz="0" w:space="0" w:color="auto"/>
      </w:divBdr>
      <w:divsChild>
        <w:div w:id="995106097">
          <w:marLeft w:val="0"/>
          <w:marRight w:val="0"/>
          <w:marTop w:val="450"/>
          <w:marBottom w:val="0"/>
          <w:divBdr>
            <w:top w:val="none" w:sz="0" w:space="0" w:color="auto"/>
            <w:left w:val="none" w:sz="0" w:space="0" w:color="auto"/>
            <w:bottom w:val="none" w:sz="0" w:space="0" w:color="auto"/>
            <w:right w:val="none" w:sz="0" w:space="0" w:color="auto"/>
          </w:divBdr>
          <w:divsChild>
            <w:div w:id="10188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6641">
      <w:bodyDiv w:val="1"/>
      <w:marLeft w:val="0"/>
      <w:marRight w:val="0"/>
      <w:marTop w:val="0"/>
      <w:marBottom w:val="0"/>
      <w:divBdr>
        <w:top w:val="none" w:sz="0" w:space="0" w:color="auto"/>
        <w:left w:val="none" w:sz="0" w:space="0" w:color="auto"/>
        <w:bottom w:val="none" w:sz="0" w:space="0" w:color="auto"/>
        <w:right w:val="none" w:sz="0" w:space="0" w:color="auto"/>
      </w:divBdr>
    </w:div>
    <w:div w:id="998533208">
      <w:bodyDiv w:val="1"/>
      <w:marLeft w:val="0"/>
      <w:marRight w:val="0"/>
      <w:marTop w:val="0"/>
      <w:marBottom w:val="0"/>
      <w:divBdr>
        <w:top w:val="none" w:sz="0" w:space="0" w:color="auto"/>
        <w:left w:val="none" w:sz="0" w:space="0" w:color="auto"/>
        <w:bottom w:val="none" w:sz="0" w:space="0" w:color="auto"/>
        <w:right w:val="none" w:sz="0" w:space="0" w:color="auto"/>
      </w:divBdr>
    </w:div>
    <w:div w:id="1074014121">
      <w:bodyDiv w:val="1"/>
      <w:marLeft w:val="0"/>
      <w:marRight w:val="0"/>
      <w:marTop w:val="0"/>
      <w:marBottom w:val="0"/>
      <w:divBdr>
        <w:top w:val="none" w:sz="0" w:space="0" w:color="auto"/>
        <w:left w:val="none" w:sz="0" w:space="0" w:color="auto"/>
        <w:bottom w:val="none" w:sz="0" w:space="0" w:color="auto"/>
        <w:right w:val="none" w:sz="0" w:space="0" w:color="auto"/>
      </w:divBdr>
    </w:div>
    <w:div w:id="1181894859">
      <w:bodyDiv w:val="1"/>
      <w:marLeft w:val="0"/>
      <w:marRight w:val="0"/>
      <w:marTop w:val="0"/>
      <w:marBottom w:val="0"/>
      <w:divBdr>
        <w:top w:val="none" w:sz="0" w:space="0" w:color="auto"/>
        <w:left w:val="none" w:sz="0" w:space="0" w:color="auto"/>
        <w:bottom w:val="none" w:sz="0" w:space="0" w:color="auto"/>
        <w:right w:val="none" w:sz="0" w:space="0" w:color="auto"/>
      </w:divBdr>
    </w:div>
    <w:div w:id="1363170331">
      <w:bodyDiv w:val="1"/>
      <w:marLeft w:val="0"/>
      <w:marRight w:val="0"/>
      <w:marTop w:val="0"/>
      <w:marBottom w:val="0"/>
      <w:divBdr>
        <w:top w:val="none" w:sz="0" w:space="0" w:color="auto"/>
        <w:left w:val="none" w:sz="0" w:space="0" w:color="auto"/>
        <w:bottom w:val="none" w:sz="0" w:space="0" w:color="auto"/>
        <w:right w:val="none" w:sz="0" w:space="0" w:color="auto"/>
      </w:divBdr>
    </w:div>
    <w:div w:id="1516918024">
      <w:bodyDiv w:val="1"/>
      <w:marLeft w:val="0"/>
      <w:marRight w:val="0"/>
      <w:marTop w:val="0"/>
      <w:marBottom w:val="0"/>
      <w:divBdr>
        <w:top w:val="none" w:sz="0" w:space="0" w:color="auto"/>
        <w:left w:val="none" w:sz="0" w:space="0" w:color="auto"/>
        <w:bottom w:val="none" w:sz="0" w:space="0" w:color="auto"/>
        <w:right w:val="none" w:sz="0" w:space="0" w:color="auto"/>
      </w:divBdr>
    </w:div>
    <w:div w:id="163860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1168</Words>
  <Characters>7176</Characters>
  <Application>Microsoft Office Word</Application>
  <DocSecurity>0</DocSecurity>
  <Lines>184</Lines>
  <Paragraphs>163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NVHIEU</dc:creator>
  <cp:keywords/>
  <dc:description/>
  <cp:lastModifiedBy>nguyen ngan</cp:lastModifiedBy>
  <cp:revision>11</cp:revision>
  <cp:lastPrinted>2023-10-25T17:29:00Z</cp:lastPrinted>
  <dcterms:created xsi:type="dcterms:W3CDTF">2023-10-03T08:48:00Z</dcterms:created>
  <dcterms:modified xsi:type="dcterms:W3CDTF">2024-04-15T09:57:00Z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0c47cad60bc923594d3a6243348412ae2d9105160b5ea83603785846a83d5e3b</vt:lpwstr>
  </property>
</Properties>
</file>